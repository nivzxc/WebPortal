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25B" w:rsidRDefault="00F33356" w:rsidP="00E0025B">
      <w:pPr>
        <w:pStyle w:val="Title"/>
      </w:pPr>
      <w:bookmarkStart w:id="0" w:name="Title"/>
      <w:r>
        <w:t>Counter-</w:t>
      </w:r>
      <w:proofErr w:type="gramStart"/>
      <w:r>
        <w:t>Strike</w:t>
      </w:r>
      <w:bookmarkEnd w:id="0"/>
      <w:proofErr w:type="gramEnd"/>
      <w:r>
        <w:br/>
        <w:t>(PC Game)</w:t>
      </w:r>
    </w:p>
    <w:p w:rsidR="00FC4057" w:rsidRPr="004E2FF0" w:rsidRDefault="00F047AA" w:rsidP="004E2FF0">
      <w:pPr>
        <w:pStyle w:val="Heading1"/>
      </w:pPr>
      <w:r>
        <w:t>Divisions</w:t>
      </w:r>
    </w:p>
    <w:p w:rsidR="00B317DA" w:rsidRDefault="00B317DA" w:rsidP="00F047AA">
      <w:pPr>
        <w:pStyle w:val="ListNumber"/>
      </w:pPr>
      <w:r w:rsidRPr="00B317DA">
        <w:t xml:space="preserve">This event has </w:t>
      </w:r>
      <w:r w:rsidR="00F33356">
        <w:t>three</w:t>
      </w:r>
      <w:r w:rsidRPr="00B317DA">
        <w:t xml:space="preserve"> divisions—</w:t>
      </w:r>
      <w:r w:rsidR="00F33356">
        <w:t>Men’s Team, Women’s Team, and Mixed Team</w:t>
      </w:r>
      <w:r w:rsidRPr="00B317DA">
        <w:t>.</w:t>
      </w:r>
    </w:p>
    <w:p w:rsidR="00730F05" w:rsidRDefault="00730F05" w:rsidP="00612DF8">
      <w:pPr>
        <w:pStyle w:val="ListNumber"/>
        <w:spacing w:after="120"/>
      </w:pPr>
      <w:r>
        <w:t xml:space="preserve">The following table gives the point distribution for </w:t>
      </w:r>
      <w:r w:rsidR="00F33356">
        <w:t>each</w:t>
      </w:r>
      <w:r>
        <w:t xml:space="preserve"> division of this event.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2111"/>
      </w:tblGrid>
      <w:tr w:rsidR="00F33356" w:rsidTr="006C594F">
        <w:trPr>
          <w:jc w:val="center"/>
        </w:trPr>
        <w:tc>
          <w:tcPr>
            <w:tcW w:w="1830" w:type="dxa"/>
            <w:tcBorders>
              <w:bottom w:val="single" w:sz="4" w:space="0" w:color="auto"/>
            </w:tcBorders>
            <w:vAlign w:val="center"/>
          </w:tcPr>
          <w:p w:rsidR="00F33356" w:rsidRDefault="00F33356" w:rsidP="006C594F">
            <w:pPr>
              <w:jc w:val="center"/>
            </w:pPr>
            <w:r w:rsidRPr="00F33356">
              <w:rPr>
                <w:b/>
              </w:rPr>
              <w:t>Rank</w:t>
            </w:r>
          </w:p>
        </w:tc>
        <w:tc>
          <w:tcPr>
            <w:tcW w:w="2111" w:type="dxa"/>
            <w:tcBorders>
              <w:bottom w:val="single" w:sz="4" w:space="0" w:color="auto"/>
            </w:tcBorders>
            <w:vAlign w:val="center"/>
          </w:tcPr>
          <w:p w:rsidR="00F33356" w:rsidRPr="006C594F" w:rsidRDefault="00F33356" w:rsidP="006C594F">
            <w:pPr>
              <w:jc w:val="center"/>
              <w:rPr>
                <w:b/>
              </w:rPr>
            </w:pPr>
            <w:r>
              <w:rPr>
                <w:b/>
              </w:rPr>
              <w:t>Points</w:t>
            </w:r>
          </w:p>
        </w:tc>
      </w:tr>
      <w:tr w:rsidR="00F33356" w:rsidTr="006C594F">
        <w:trPr>
          <w:jc w:val="center"/>
        </w:trPr>
        <w:tc>
          <w:tcPr>
            <w:tcW w:w="1830" w:type="dxa"/>
            <w:tcBorders>
              <w:top w:val="single" w:sz="4" w:space="0" w:color="auto"/>
            </w:tcBorders>
            <w:vAlign w:val="center"/>
          </w:tcPr>
          <w:p w:rsidR="00F33356" w:rsidRDefault="00F33356" w:rsidP="00550E28">
            <w:pPr>
              <w:jc w:val="center"/>
            </w:pPr>
            <w:r>
              <w:t>First Place</w:t>
            </w:r>
          </w:p>
        </w:tc>
        <w:tc>
          <w:tcPr>
            <w:tcW w:w="2111" w:type="dxa"/>
            <w:tcBorders>
              <w:top w:val="single" w:sz="4" w:space="0" w:color="auto"/>
            </w:tcBorders>
            <w:vAlign w:val="center"/>
          </w:tcPr>
          <w:p w:rsidR="00F33356" w:rsidRDefault="00A20C77" w:rsidP="0084362B">
            <w:pPr>
              <w:jc w:val="center"/>
            </w:pPr>
            <w:r>
              <w:fldChar w:fldCharType="begin"/>
            </w:r>
            <w:r>
              <w:instrText xml:space="preserve"> = 5*B5</w:instrText>
            </w:r>
            <w:r>
              <w:fldChar w:fldCharType="separate"/>
            </w:r>
            <w:r w:rsidR="00F33356">
              <w:rPr>
                <w:noProof/>
              </w:rPr>
              <w:t>15</w:t>
            </w:r>
            <w:r>
              <w:rPr>
                <w:noProof/>
              </w:rPr>
              <w:fldChar w:fldCharType="end"/>
            </w:r>
          </w:p>
        </w:tc>
      </w:tr>
      <w:tr w:rsidR="00F33356" w:rsidTr="006C594F">
        <w:trPr>
          <w:jc w:val="center"/>
        </w:trPr>
        <w:tc>
          <w:tcPr>
            <w:tcW w:w="1830" w:type="dxa"/>
            <w:vAlign w:val="center"/>
          </w:tcPr>
          <w:p w:rsidR="00F33356" w:rsidRDefault="00F33356" w:rsidP="006C594F">
            <w:pPr>
              <w:jc w:val="center"/>
            </w:pPr>
            <w:r>
              <w:t>Second Place</w:t>
            </w:r>
          </w:p>
        </w:tc>
        <w:tc>
          <w:tcPr>
            <w:tcW w:w="2111" w:type="dxa"/>
            <w:vAlign w:val="center"/>
          </w:tcPr>
          <w:p w:rsidR="00F33356" w:rsidRDefault="00AF2CF1" w:rsidP="0084362B">
            <w:pPr>
              <w:jc w:val="center"/>
            </w:pPr>
            <w:r w:rsidRPr="0084362B">
              <w:fldChar w:fldCharType="begin"/>
            </w:r>
            <w:r w:rsidR="00F33356" w:rsidRPr="0084362B">
              <w:instrText xml:space="preserve"> = </w:instrText>
            </w:r>
            <w:r w:rsidR="00F33356">
              <w:instrText>3</w:instrText>
            </w:r>
            <w:r w:rsidR="00F33356" w:rsidRPr="0084362B">
              <w:instrText>*B5</w:instrText>
            </w:r>
            <w:r w:rsidRPr="0084362B">
              <w:fldChar w:fldCharType="separate"/>
            </w:r>
            <w:r w:rsidR="00F33356">
              <w:rPr>
                <w:noProof/>
              </w:rPr>
              <w:t>9</w:t>
            </w:r>
            <w:r w:rsidRPr="0084362B">
              <w:fldChar w:fldCharType="end"/>
            </w:r>
          </w:p>
        </w:tc>
      </w:tr>
      <w:tr w:rsidR="00F33356" w:rsidTr="006C594F">
        <w:trPr>
          <w:jc w:val="center"/>
        </w:trPr>
        <w:tc>
          <w:tcPr>
            <w:tcW w:w="1830" w:type="dxa"/>
            <w:vAlign w:val="center"/>
          </w:tcPr>
          <w:p w:rsidR="00F33356" w:rsidRDefault="00F33356" w:rsidP="006C594F">
            <w:pPr>
              <w:jc w:val="center"/>
            </w:pPr>
            <w:r>
              <w:t>Third Place</w:t>
            </w:r>
          </w:p>
        </w:tc>
        <w:tc>
          <w:tcPr>
            <w:tcW w:w="2111" w:type="dxa"/>
            <w:vAlign w:val="center"/>
          </w:tcPr>
          <w:p w:rsidR="00F33356" w:rsidRDefault="00AF2CF1" w:rsidP="0084362B">
            <w:pPr>
              <w:jc w:val="center"/>
            </w:pPr>
            <w:r w:rsidRPr="0084362B">
              <w:fldChar w:fldCharType="begin"/>
            </w:r>
            <w:r w:rsidR="00F33356" w:rsidRPr="0084362B">
              <w:instrText xml:space="preserve"> = </w:instrText>
            </w:r>
            <w:r w:rsidR="00F33356">
              <w:instrText>2</w:instrText>
            </w:r>
            <w:r w:rsidR="00F33356" w:rsidRPr="0084362B">
              <w:instrText>*B5</w:instrText>
            </w:r>
            <w:r w:rsidRPr="0084362B">
              <w:fldChar w:fldCharType="separate"/>
            </w:r>
            <w:r w:rsidR="00F33356">
              <w:rPr>
                <w:noProof/>
              </w:rPr>
              <w:t>6</w:t>
            </w:r>
            <w:r w:rsidRPr="0084362B">
              <w:fldChar w:fldCharType="end"/>
            </w:r>
          </w:p>
        </w:tc>
      </w:tr>
      <w:tr w:rsidR="00F33356" w:rsidTr="006C594F">
        <w:trPr>
          <w:jc w:val="center"/>
        </w:trPr>
        <w:tc>
          <w:tcPr>
            <w:tcW w:w="1830" w:type="dxa"/>
            <w:tcBorders>
              <w:bottom w:val="single" w:sz="4" w:space="0" w:color="auto"/>
            </w:tcBorders>
            <w:vAlign w:val="center"/>
          </w:tcPr>
          <w:p w:rsidR="00F33356" w:rsidRDefault="00F33356" w:rsidP="006C594F">
            <w:pPr>
              <w:jc w:val="center"/>
            </w:pPr>
            <w:r>
              <w:t>Fourth Place</w:t>
            </w:r>
          </w:p>
        </w:tc>
        <w:tc>
          <w:tcPr>
            <w:tcW w:w="2111" w:type="dxa"/>
            <w:tcBorders>
              <w:bottom w:val="single" w:sz="4" w:space="0" w:color="auto"/>
            </w:tcBorders>
            <w:vAlign w:val="center"/>
          </w:tcPr>
          <w:p w:rsidR="00F33356" w:rsidRDefault="00F33356" w:rsidP="006C594F">
            <w:pPr>
              <w:jc w:val="center"/>
            </w:pPr>
            <w:r>
              <w:t>3</w:t>
            </w:r>
          </w:p>
        </w:tc>
      </w:tr>
    </w:tbl>
    <w:p w:rsidR="00730F05" w:rsidRDefault="00730F05" w:rsidP="00F047AA">
      <w:pPr>
        <w:pStyle w:val="Heading1"/>
      </w:pPr>
      <w:r>
        <w:t>Rounds</w:t>
      </w:r>
    </w:p>
    <w:p w:rsidR="00730F05" w:rsidRDefault="00730F05" w:rsidP="00F047AA">
      <w:pPr>
        <w:pStyle w:val="ListNumber"/>
      </w:pPr>
      <w:r>
        <w:t>Each division shall have 2 phases—an Elimination Round followed by a Finals Round.</w:t>
      </w:r>
    </w:p>
    <w:p w:rsidR="00730F05" w:rsidRDefault="00730F05" w:rsidP="00F047AA">
      <w:pPr>
        <w:pStyle w:val="ListNumber"/>
      </w:pPr>
      <w:r>
        <w:t xml:space="preserve">The Elimination Round is composed of </w:t>
      </w:r>
      <w:r w:rsidR="00F33356">
        <w:t xml:space="preserve">2 </w:t>
      </w:r>
      <w:r>
        <w:t xml:space="preserve">round-robin matches where all teams play against each other </w:t>
      </w:r>
      <w:r w:rsidR="00F33356">
        <w:t>twice</w:t>
      </w:r>
      <w:r>
        <w:t>.</w:t>
      </w:r>
    </w:p>
    <w:p w:rsidR="00730F05" w:rsidRDefault="00730F05" w:rsidP="00F047AA">
      <w:pPr>
        <w:pStyle w:val="ListNumber"/>
      </w:pPr>
      <w:r>
        <w:t xml:space="preserve">The Finals Round is composed of 2 matches where </w:t>
      </w:r>
      <w:r w:rsidRPr="00E935A4">
        <w:t xml:space="preserve">the third </w:t>
      </w:r>
      <w:r>
        <w:t xml:space="preserve">ranked team </w:t>
      </w:r>
      <w:r w:rsidRPr="00E935A4">
        <w:t>plays against the fourth for third place</w:t>
      </w:r>
      <w:r>
        <w:t>, while the top team plays against the second for the championship.</w:t>
      </w:r>
    </w:p>
    <w:p w:rsidR="00C361EC" w:rsidRDefault="00C361EC" w:rsidP="004E2FF0">
      <w:pPr>
        <w:pStyle w:val="Heading1"/>
      </w:pPr>
      <w:r>
        <w:t>Game</w:t>
      </w:r>
    </w:p>
    <w:p w:rsidR="00C361EC" w:rsidRPr="00BB7C4C" w:rsidRDefault="00F33356" w:rsidP="002A2303">
      <w:pPr>
        <w:pStyle w:val="ListNumber"/>
        <w:rPr>
          <w:rPrChange w:id="1" w:author="Elbert L. de Guzman" w:date="2011-06-06T19:44:00Z">
            <w:rPr/>
          </w:rPrChange>
        </w:rPr>
      </w:pPr>
      <w:r w:rsidRPr="00BB7C4C">
        <w:t xml:space="preserve">A game round is a battle between two competing teams where </w:t>
      </w:r>
      <w:r w:rsidRPr="00BB7C4C">
        <w:rPr>
          <w:rPrChange w:id="2" w:author="Elbert L. de Guzman" w:date="2011-06-06T19:44:00Z">
            <w:rPr>
              <w:highlight w:val="yellow"/>
            </w:rPr>
          </w:rPrChange>
        </w:rPr>
        <w:t>one team plays the role of terrorist while the other plays the role of counter-terrorists.</w:t>
      </w:r>
    </w:p>
    <w:p w:rsidR="00446E25" w:rsidRPr="00BB7C4C" w:rsidRDefault="00446E25" w:rsidP="002A2303">
      <w:pPr>
        <w:pStyle w:val="ListNumber"/>
        <w:rPr>
          <w:rPrChange w:id="3" w:author="Elbert L. de Guzman" w:date="2011-06-06T19:44:00Z">
            <w:rPr/>
          </w:rPrChange>
        </w:rPr>
      </w:pPr>
      <w:r w:rsidRPr="00BB7C4C">
        <w:rPr>
          <w:rPrChange w:id="4" w:author="Elbert L. de Guzman" w:date="2011-06-06T19:44:00Z">
            <w:rPr/>
          </w:rPrChange>
        </w:rPr>
        <w:t xml:space="preserve">A game round shall have </w:t>
      </w:r>
      <w:proofErr w:type="gramStart"/>
      <w:r w:rsidRPr="00BB7C4C">
        <w:rPr>
          <w:rPrChange w:id="5" w:author="Elbert L. de Guzman" w:date="2011-06-06T19:44:00Z">
            <w:rPr/>
          </w:rPrChange>
        </w:rPr>
        <w:t>a duration</w:t>
      </w:r>
      <w:proofErr w:type="gramEnd"/>
      <w:r w:rsidRPr="00BB7C4C">
        <w:rPr>
          <w:rPrChange w:id="6" w:author="Elbert L. de Guzman" w:date="2011-06-06T19:44:00Z">
            <w:rPr/>
          </w:rPrChange>
        </w:rPr>
        <w:t xml:space="preserve"> of 2.5 minutes including a 10-second freeze time.</w:t>
      </w:r>
    </w:p>
    <w:p w:rsidR="00887382" w:rsidRPr="00BB7C4C" w:rsidRDefault="00887382" w:rsidP="00612DF8">
      <w:pPr>
        <w:pStyle w:val="ListNumber"/>
        <w:rPr>
          <w:rPrChange w:id="7" w:author="Elbert L. de Guzman" w:date="2011-06-06T19:44:00Z">
            <w:rPr/>
          </w:rPrChange>
        </w:rPr>
      </w:pPr>
      <w:r w:rsidRPr="00BB7C4C">
        <w:rPr>
          <w:rPrChange w:id="8" w:author="Elbert L. de Guzman" w:date="2011-06-06T19:44:00Z">
            <w:rPr/>
          </w:rPrChange>
        </w:rPr>
        <w:t>A team shall be represented by 5 players for each division.  In the mixed team division, teams must field 2</w:t>
      </w:r>
      <w:r w:rsidR="00A46760" w:rsidRPr="00BB7C4C">
        <w:rPr>
          <w:rPrChange w:id="9" w:author="Elbert L. de Guzman" w:date="2011-06-06T19:44:00Z">
            <w:rPr/>
          </w:rPrChange>
        </w:rPr>
        <w:t>-3</w:t>
      </w:r>
      <w:r w:rsidRPr="00BB7C4C">
        <w:rPr>
          <w:rPrChange w:id="10" w:author="Elbert L. de Guzman" w:date="2011-06-06T19:44:00Z">
            <w:rPr/>
          </w:rPrChange>
        </w:rPr>
        <w:t xml:space="preserve"> female players.</w:t>
      </w:r>
      <w:r w:rsidR="00670872" w:rsidRPr="00BB7C4C">
        <w:rPr>
          <w:rPrChange w:id="11" w:author="Elbert L. de Guzman" w:date="2011-06-06T19:44:00Z">
            <w:rPr/>
          </w:rPrChange>
        </w:rPr>
        <w:t xml:space="preserve">  </w:t>
      </w:r>
      <w:r w:rsidR="00AF2CF1" w:rsidRPr="00BB7C4C">
        <w:rPr>
          <w:rPrChange w:id="12" w:author="Elbert L. de Guzman" w:date="2011-06-06T19:44:00Z">
            <w:rPr/>
          </w:rPrChange>
        </w:rPr>
        <w:t>Players who played in the men’s and women’s team divisions are allowed to play in the mixed division.</w:t>
      </w:r>
    </w:p>
    <w:p w:rsidR="000D5B87" w:rsidRPr="00BB7C4C" w:rsidRDefault="000D5B87" w:rsidP="000D5B87">
      <w:pPr>
        <w:pStyle w:val="ListNumber"/>
        <w:rPr>
          <w:rPrChange w:id="13" w:author="Elbert L. de Guzman" w:date="2011-06-06T19:44:00Z">
            <w:rPr>
              <w:highlight w:val="yellow"/>
            </w:rPr>
          </w:rPrChange>
        </w:rPr>
      </w:pPr>
      <w:r w:rsidRPr="00BB7C4C">
        <w:rPr>
          <w:rPrChange w:id="14" w:author="Elbert L. de Guzman" w:date="2011-06-06T19:44:00Z">
            <w:rPr>
              <w:highlight w:val="yellow"/>
            </w:rPr>
          </w:rPrChange>
        </w:rPr>
        <w:t xml:space="preserve">A team that cannot field the required number of players will </w:t>
      </w:r>
      <w:del w:id="15" w:author="Elbert L. de Guzman" w:date="2011-06-06T19:42:00Z">
        <w:r w:rsidRPr="00BB7C4C" w:rsidDel="00861EE9">
          <w:rPr>
            <w:rPrChange w:id="16" w:author="Elbert L. de Guzman" w:date="2011-06-06T19:44:00Z">
              <w:rPr>
                <w:highlight w:val="yellow"/>
              </w:rPr>
            </w:rPrChange>
          </w:rPr>
          <w:delText xml:space="preserve">still be allowed to play provided </w:delText>
        </w:r>
        <w:r w:rsidR="00AF2CF1" w:rsidRPr="00BB7C4C" w:rsidDel="00861EE9">
          <w:rPr>
            <w:rPrChange w:id="17" w:author="Elbert L. de Guzman" w:date="2011-06-06T19:44:00Z">
              <w:rPr>
                <w:highlight w:val="yellow"/>
              </w:rPr>
            </w:rPrChange>
          </w:rPr>
          <w:fldChar w:fldCharType="begin"/>
        </w:r>
        <w:r w:rsidRPr="00BB7C4C" w:rsidDel="00861EE9">
          <w:rPr>
            <w:rPrChange w:id="18" w:author="Elbert L. de Guzman" w:date="2011-06-06T19:44:00Z">
              <w:rPr>
                <w:highlight w:val="yellow"/>
              </w:rPr>
            </w:rPrChange>
          </w:rPr>
          <w:delInstrText xml:space="preserve"> MACROBUTTON NoMacro [insert consequence, if will allow]</w:delInstrText>
        </w:r>
        <w:r w:rsidR="00AF2CF1" w:rsidRPr="00BB7C4C" w:rsidDel="00861EE9">
          <w:rPr>
            <w:rPrChange w:id="19" w:author="Elbert L. de Guzman" w:date="2011-06-06T19:44:00Z">
              <w:rPr>
                <w:highlight w:val="yellow"/>
              </w:rPr>
            </w:rPrChange>
          </w:rPr>
          <w:fldChar w:fldCharType="end"/>
        </w:r>
        <w:r w:rsidRPr="00BB7C4C" w:rsidDel="00861EE9">
          <w:rPr>
            <w:rPrChange w:id="20" w:author="Elbert L. de Guzman" w:date="2011-06-06T19:44:00Z">
              <w:rPr>
                <w:highlight w:val="yellow"/>
              </w:rPr>
            </w:rPrChange>
          </w:rPr>
          <w:delText>.</w:delText>
        </w:r>
      </w:del>
      <w:ins w:id="21" w:author="Elbert L. de Guzman" w:date="2011-06-06T19:43:00Z">
        <w:r w:rsidR="00861EE9" w:rsidRPr="00BB7C4C">
          <w:rPr>
            <w:rPrChange w:id="22" w:author="Elbert L. de Guzman" w:date="2011-06-06T19:44:00Z">
              <w:rPr>
                <w:highlight w:val="yellow"/>
              </w:rPr>
            </w:rPrChange>
          </w:rPr>
          <w:t>be considered in default for the match.</w:t>
        </w:r>
      </w:ins>
    </w:p>
    <w:p w:rsidR="00887382" w:rsidRPr="009D0EEF" w:rsidRDefault="00887382" w:rsidP="000D5B87">
      <w:pPr>
        <w:pStyle w:val="ListNumber"/>
      </w:pPr>
      <w:r w:rsidRPr="009D0EEF">
        <w:t>No player substitution will be allowed in the middle of a game.</w:t>
      </w:r>
    </w:p>
    <w:p w:rsidR="002A2303" w:rsidRDefault="002A2303" w:rsidP="004E2FF0">
      <w:pPr>
        <w:pStyle w:val="Heading1"/>
      </w:pPr>
      <w:r>
        <w:t>Match</w:t>
      </w:r>
    </w:p>
    <w:p w:rsidR="002A2303" w:rsidRDefault="00A20C77" w:rsidP="002A2303">
      <w:pPr>
        <w:pStyle w:val="ListNumber"/>
      </w:pPr>
      <w:ins w:id="23" w:author="Elbert L. de Guzman" w:date="2011-06-02T13:47:00Z">
        <w:r>
          <w:t xml:space="preserve">For the Men’s and Women’s </w:t>
        </w:r>
      </w:ins>
      <w:ins w:id="24" w:author="Elbert L. de Guzman" w:date="2011-06-06T19:17:00Z">
        <w:r w:rsidR="0061239E">
          <w:t>Division</w:t>
        </w:r>
      </w:ins>
      <w:ins w:id="25" w:author="Elbert L. de Guzman" w:date="2011-06-02T13:47:00Z">
        <w:r>
          <w:t xml:space="preserve">, </w:t>
        </w:r>
      </w:ins>
      <w:del w:id="26" w:author="Elbert L. de Guzman" w:date="2011-06-02T13:47:00Z">
        <w:r w:rsidR="00A46725" w:rsidDel="00A20C77">
          <w:delText>A</w:delText>
        </w:r>
      </w:del>
      <w:ins w:id="27" w:author="Elbert L. de Guzman" w:date="2011-06-02T13:47:00Z">
        <w:r>
          <w:t>a</w:t>
        </w:r>
      </w:ins>
      <w:r w:rsidR="00A46725">
        <w:t xml:space="preserve"> match is won by the team that first wins </w:t>
      </w:r>
      <w:r w:rsidR="00446E25">
        <w:t>16</w:t>
      </w:r>
      <w:r w:rsidR="00A46725">
        <w:t xml:space="preserve"> game</w:t>
      </w:r>
      <w:r w:rsidR="00446E25">
        <w:t xml:space="preserve"> round</w:t>
      </w:r>
      <w:r w:rsidR="00A46725">
        <w:t>s.</w:t>
      </w:r>
      <w:ins w:id="28" w:author="Elbert L. de Guzman" w:date="2011-06-02T13:47:00Z">
        <w:r>
          <w:t xml:space="preserve"> For the Mixed </w:t>
        </w:r>
      </w:ins>
      <w:ins w:id="29" w:author="Elbert L. de Guzman" w:date="2011-06-06T19:17:00Z">
        <w:r w:rsidR="0061239E">
          <w:t>Division</w:t>
        </w:r>
      </w:ins>
      <w:ins w:id="30" w:author="Elbert L. de Guzman" w:date="2011-06-02T13:47:00Z">
        <w:r>
          <w:t>, a match is won by the team that first wins 26 rounds.</w:t>
        </w:r>
      </w:ins>
    </w:p>
    <w:p w:rsidR="00446E25" w:rsidRDefault="00446E25" w:rsidP="000D5B87">
      <w:pPr>
        <w:pStyle w:val="ListNumber"/>
      </w:pPr>
      <w:r w:rsidRPr="00446E25">
        <w:t>The following gives a summary of the game settings.</w:t>
      </w:r>
    </w:p>
    <w:p w:rsidR="00446E25" w:rsidRDefault="00446E25" w:rsidP="00446E25">
      <w:pPr>
        <w:tabs>
          <w:tab w:val="left" w:pos="3600"/>
        </w:tabs>
        <w:ind w:left="3600" w:hanging="2502"/>
        <w:jc w:val="left"/>
        <w:rPr>
          <w:ins w:id="31" w:author="Elbert L. de Guzman" w:date="2011-06-02T13:49:00Z"/>
        </w:rPr>
      </w:pPr>
      <w:r w:rsidRPr="0098282E">
        <w:t>Victory Condition:</w:t>
      </w:r>
      <w:r w:rsidRPr="0098282E">
        <w:tab/>
      </w:r>
      <w:ins w:id="32" w:author="Elbert L. de Guzman" w:date="2011-06-02T13:48:00Z">
        <w:r w:rsidR="00A20C77">
          <w:t xml:space="preserve">Men’s/Women’s </w:t>
        </w:r>
      </w:ins>
      <w:ins w:id="33" w:author="Elbert L. de Guzman" w:date="2011-06-06T19:17:00Z">
        <w:r w:rsidR="0061239E">
          <w:t>Division</w:t>
        </w:r>
      </w:ins>
      <w:ins w:id="34" w:author="Elbert L. de Guzman" w:date="2011-06-02T13:48:00Z">
        <w:r w:rsidR="00A20C77">
          <w:t xml:space="preserve"> - </w:t>
        </w:r>
      </w:ins>
      <w:r w:rsidRPr="0098282E">
        <w:t>First team to win 16</w:t>
      </w:r>
      <w:r>
        <w:t> </w:t>
      </w:r>
      <w:r w:rsidRPr="0098282E">
        <w:t>rounds</w:t>
      </w:r>
    </w:p>
    <w:p w:rsidR="00A20C77" w:rsidRPr="0098282E" w:rsidRDefault="00A20C77" w:rsidP="00446E25">
      <w:pPr>
        <w:tabs>
          <w:tab w:val="left" w:pos="3600"/>
        </w:tabs>
        <w:ind w:left="3600" w:hanging="2502"/>
        <w:jc w:val="left"/>
      </w:pPr>
      <w:ins w:id="35" w:author="Elbert L. de Guzman" w:date="2011-06-02T13:49:00Z">
        <w:r>
          <w:tab/>
          <w:t xml:space="preserve">Mixed </w:t>
        </w:r>
      </w:ins>
      <w:ins w:id="36" w:author="Elbert L. de Guzman" w:date="2011-06-06T19:17:00Z">
        <w:r w:rsidR="0061239E">
          <w:t xml:space="preserve">Division </w:t>
        </w:r>
      </w:ins>
      <w:ins w:id="37" w:author="Elbert L. de Guzman" w:date="2011-06-02T13:49:00Z">
        <w:r>
          <w:t>– First Team to win 26 rounds</w:t>
        </w:r>
      </w:ins>
    </w:p>
    <w:p w:rsidR="00446E25" w:rsidRPr="0098282E" w:rsidRDefault="00446E25" w:rsidP="00446E25">
      <w:pPr>
        <w:tabs>
          <w:tab w:val="left" w:pos="3600"/>
        </w:tabs>
        <w:ind w:left="3600" w:hanging="2502"/>
        <w:jc w:val="left"/>
      </w:pPr>
      <w:r w:rsidRPr="0098282E">
        <w:t>Round Time:</w:t>
      </w:r>
      <w:r w:rsidRPr="0098282E">
        <w:tab/>
        <w:t>2.5</w:t>
      </w:r>
      <w:r>
        <w:t> </w:t>
      </w:r>
      <w:r w:rsidRPr="0098282E">
        <w:t>minutes</w:t>
      </w:r>
    </w:p>
    <w:p w:rsidR="00446E25" w:rsidRPr="0098282E" w:rsidRDefault="00446E25" w:rsidP="00446E25">
      <w:pPr>
        <w:tabs>
          <w:tab w:val="left" w:pos="3600"/>
        </w:tabs>
        <w:ind w:left="3600" w:hanging="2502"/>
        <w:jc w:val="left"/>
      </w:pPr>
      <w:r w:rsidRPr="0098282E">
        <w:t>Freeze Time:</w:t>
      </w:r>
      <w:r w:rsidRPr="0098282E">
        <w:tab/>
        <w:t>10</w:t>
      </w:r>
      <w:r>
        <w:t> </w:t>
      </w:r>
      <w:r w:rsidRPr="0098282E">
        <w:t>second</w:t>
      </w:r>
    </w:p>
    <w:p w:rsidR="00446E25" w:rsidRPr="0098282E" w:rsidRDefault="00446E25" w:rsidP="00446E25">
      <w:pPr>
        <w:tabs>
          <w:tab w:val="left" w:pos="3600"/>
        </w:tabs>
        <w:ind w:left="3600" w:hanging="2502"/>
        <w:jc w:val="left"/>
      </w:pPr>
      <w:r w:rsidRPr="0098282E">
        <w:t>Buying Time:</w:t>
      </w:r>
      <w:r w:rsidRPr="0098282E">
        <w:tab/>
      </w:r>
      <w:r>
        <w:t>0.25 minutes</w:t>
      </w:r>
    </w:p>
    <w:p w:rsidR="00446E25" w:rsidRPr="0098282E" w:rsidRDefault="00446E25" w:rsidP="00446E25">
      <w:pPr>
        <w:tabs>
          <w:tab w:val="left" w:pos="3600"/>
        </w:tabs>
        <w:ind w:left="3600" w:hanging="2502"/>
        <w:jc w:val="left"/>
      </w:pPr>
      <w:r w:rsidRPr="0098282E">
        <w:t>C4 Timer:</w:t>
      </w:r>
      <w:r w:rsidRPr="0098282E">
        <w:tab/>
        <w:t>35</w:t>
      </w:r>
      <w:r>
        <w:t> </w:t>
      </w:r>
      <w:r w:rsidRPr="0098282E">
        <w:t>seconds</w:t>
      </w:r>
      <w:ins w:id="38" w:author="Elbert L. de Guzman" w:date="2011-06-02T13:49:00Z">
        <w:r w:rsidR="00A20C77">
          <w:t xml:space="preserve"> (Not applicable for the Mixed Team)</w:t>
        </w:r>
      </w:ins>
    </w:p>
    <w:p w:rsidR="00446E25" w:rsidRPr="0098282E" w:rsidRDefault="00446E25" w:rsidP="00446E25">
      <w:pPr>
        <w:tabs>
          <w:tab w:val="left" w:pos="3600"/>
        </w:tabs>
        <w:ind w:left="3600" w:hanging="2502"/>
        <w:jc w:val="left"/>
      </w:pPr>
      <w:r w:rsidRPr="0098282E">
        <w:t>Start Money:</w:t>
      </w:r>
      <w:r w:rsidRPr="0098282E">
        <w:tab/>
        <w:t>$10,000</w:t>
      </w:r>
    </w:p>
    <w:p w:rsidR="00446E25" w:rsidRPr="0098282E" w:rsidRDefault="00446E25" w:rsidP="00446E25">
      <w:pPr>
        <w:tabs>
          <w:tab w:val="left" w:pos="3600"/>
        </w:tabs>
        <w:ind w:left="3600" w:hanging="2502"/>
        <w:jc w:val="left"/>
      </w:pPr>
      <w:r w:rsidRPr="0098282E">
        <w:lastRenderedPageBreak/>
        <w:t>Grenades/Round/Player:</w:t>
      </w:r>
      <w:r w:rsidRPr="0098282E">
        <w:tab/>
        <w:t>unlimited</w:t>
      </w:r>
    </w:p>
    <w:p w:rsidR="00446E25" w:rsidRDefault="00446E25" w:rsidP="00446E25">
      <w:pPr>
        <w:tabs>
          <w:tab w:val="left" w:pos="3600"/>
        </w:tabs>
        <w:ind w:left="3600" w:hanging="2502"/>
        <w:jc w:val="left"/>
        <w:rPr>
          <w:ins w:id="39" w:author="Elbert L. de Guzman" w:date="2011-06-02T13:50:00Z"/>
        </w:rPr>
      </w:pPr>
      <w:r w:rsidRPr="0098282E">
        <w:t>Approved Commands:</w:t>
      </w:r>
      <w:r w:rsidRPr="0098282E">
        <w:tab/>
      </w:r>
      <w:proofErr w:type="spellStart"/>
      <w:r w:rsidRPr="0098282E">
        <w:t>Adjust_crosshair</w:t>
      </w:r>
      <w:proofErr w:type="spellEnd"/>
      <w:r w:rsidRPr="0098282E">
        <w:br/>
        <w:t>Left Hand</w:t>
      </w:r>
      <w:r w:rsidRPr="0098282E">
        <w:br/>
        <w:t>A user can use Activate In-Game-VGUI Command</w:t>
      </w:r>
      <w:ins w:id="40" w:author="hjoson" w:date="2011-05-24T17:29:00Z">
        <w:r w:rsidR="00A46760">
          <w:br/>
          <w:t>Mouse Sensitivity</w:t>
        </w:r>
      </w:ins>
    </w:p>
    <w:p w:rsidR="00A20C77" w:rsidRPr="0098282E" w:rsidRDefault="00A20C77" w:rsidP="00446E25">
      <w:pPr>
        <w:tabs>
          <w:tab w:val="left" w:pos="3600"/>
        </w:tabs>
        <w:ind w:left="3600" w:hanging="2502"/>
        <w:jc w:val="left"/>
      </w:pPr>
      <w:ins w:id="41" w:author="Elbert L. de Guzman" w:date="2011-06-02T13:50:00Z">
        <w:r>
          <w:tab/>
          <w:t>Name change</w:t>
        </w:r>
      </w:ins>
    </w:p>
    <w:p w:rsidR="00446E25" w:rsidRPr="0098282E" w:rsidRDefault="00446E25" w:rsidP="00446E25">
      <w:pPr>
        <w:pStyle w:val="ListNumber"/>
      </w:pPr>
      <w:r w:rsidRPr="0098282E">
        <w:t>The following gives the server settings.</w:t>
      </w:r>
    </w:p>
    <w:p w:rsidR="00446E25" w:rsidRDefault="00446E25" w:rsidP="00446E25">
      <w:pPr>
        <w:tabs>
          <w:tab w:val="left" w:pos="3240"/>
        </w:tabs>
        <w:ind w:left="1080" w:right="218"/>
        <w:rPr>
          <w:sz w:val="20"/>
          <w:szCs w:val="20"/>
        </w:rPr>
        <w:sectPr w:rsidR="00446E25" w:rsidSect="002A5E9A">
          <w:headerReference w:type="default" r:id="rId9"/>
          <w:footerReference w:type="default" r:id="rId10"/>
          <w:pgSz w:w="12240" w:h="15840"/>
          <w:pgMar w:top="1008" w:right="1440" w:bottom="1008" w:left="1440" w:header="720" w:footer="720" w:gutter="0"/>
          <w:cols w:space="720"/>
          <w:docGrid w:linePitch="360"/>
        </w:sectPr>
      </w:pPr>
    </w:p>
    <w:p w:rsidR="00446E25" w:rsidRPr="00446E25" w:rsidRDefault="00446E25" w:rsidP="00E95741">
      <w:pPr>
        <w:tabs>
          <w:tab w:val="right" w:pos="4320"/>
        </w:tabs>
        <w:ind w:left="720" w:right="18"/>
        <w:rPr>
          <w:sz w:val="20"/>
          <w:szCs w:val="20"/>
        </w:rPr>
      </w:pPr>
      <w:proofErr w:type="spellStart"/>
      <w:r w:rsidRPr="00446E25">
        <w:rPr>
          <w:sz w:val="20"/>
          <w:szCs w:val="20"/>
        </w:rPr>
        <w:lastRenderedPageBreak/>
        <w:t>sv_maxupdaterate</w:t>
      </w:r>
      <w:proofErr w:type="spellEnd"/>
      <w:r w:rsidRPr="00446E25">
        <w:rPr>
          <w:sz w:val="20"/>
          <w:szCs w:val="20"/>
        </w:rPr>
        <w:tab/>
        <w:t>101</w:t>
      </w:r>
    </w:p>
    <w:p w:rsidR="00446E25" w:rsidRPr="00446E25" w:rsidRDefault="00446E25" w:rsidP="00E95741">
      <w:pPr>
        <w:tabs>
          <w:tab w:val="right" w:pos="4320"/>
        </w:tabs>
        <w:ind w:left="720" w:right="18"/>
        <w:rPr>
          <w:sz w:val="20"/>
          <w:szCs w:val="20"/>
        </w:rPr>
      </w:pPr>
      <w:proofErr w:type="spellStart"/>
      <w:r w:rsidRPr="00446E25">
        <w:rPr>
          <w:sz w:val="20"/>
          <w:szCs w:val="20"/>
        </w:rPr>
        <w:t>sv_maxspeed</w:t>
      </w:r>
      <w:proofErr w:type="spellEnd"/>
      <w:r w:rsidRPr="00446E25">
        <w:rPr>
          <w:sz w:val="20"/>
          <w:szCs w:val="20"/>
        </w:rPr>
        <w:tab/>
        <w:t>320</w:t>
      </w:r>
    </w:p>
    <w:p w:rsidR="00446E25" w:rsidRPr="00446E25" w:rsidRDefault="00446E25" w:rsidP="00E95741">
      <w:pPr>
        <w:tabs>
          <w:tab w:val="right" w:pos="4320"/>
        </w:tabs>
        <w:ind w:left="720" w:right="18"/>
        <w:rPr>
          <w:sz w:val="20"/>
          <w:szCs w:val="20"/>
        </w:rPr>
      </w:pPr>
      <w:proofErr w:type="spellStart"/>
      <w:r w:rsidRPr="00446E25">
        <w:rPr>
          <w:sz w:val="20"/>
          <w:szCs w:val="20"/>
        </w:rPr>
        <w:t>sv_airaccelerate</w:t>
      </w:r>
      <w:proofErr w:type="spellEnd"/>
      <w:r w:rsidRPr="00446E25">
        <w:rPr>
          <w:sz w:val="20"/>
          <w:szCs w:val="20"/>
        </w:rPr>
        <w:tab/>
        <w:t>10</w:t>
      </w:r>
    </w:p>
    <w:p w:rsidR="00446E25" w:rsidRPr="00446E25" w:rsidRDefault="00446E25" w:rsidP="00E95741">
      <w:pPr>
        <w:tabs>
          <w:tab w:val="right" w:pos="4320"/>
        </w:tabs>
        <w:ind w:left="720" w:right="18"/>
        <w:rPr>
          <w:sz w:val="20"/>
          <w:szCs w:val="20"/>
        </w:rPr>
      </w:pPr>
      <w:proofErr w:type="spellStart"/>
      <w:r w:rsidRPr="00446E25">
        <w:rPr>
          <w:sz w:val="20"/>
          <w:szCs w:val="20"/>
        </w:rPr>
        <w:t>sv_maxrate</w:t>
      </w:r>
      <w:proofErr w:type="spellEnd"/>
      <w:r w:rsidRPr="00446E25">
        <w:rPr>
          <w:sz w:val="20"/>
          <w:szCs w:val="20"/>
        </w:rPr>
        <w:tab/>
        <w:t>25000</w:t>
      </w:r>
    </w:p>
    <w:p w:rsidR="00446E25" w:rsidRPr="00446E25" w:rsidRDefault="00446E25" w:rsidP="00E95741">
      <w:pPr>
        <w:tabs>
          <w:tab w:val="right" w:pos="4320"/>
        </w:tabs>
        <w:ind w:left="720" w:right="18"/>
        <w:rPr>
          <w:sz w:val="20"/>
          <w:szCs w:val="20"/>
        </w:rPr>
      </w:pPr>
      <w:proofErr w:type="spellStart"/>
      <w:r w:rsidRPr="00446E25">
        <w:rPr>
          <w:sz w:val="20"/>
          <w:szCs w:val="20"/>
        </w:rPr>
        <w:t>sv_aim</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r w:rsidRPr="00446E25">
        <w:rPr>
          <w:sz w:val="20"/>
          <w:szCs w:val="20"/>
        </w:rPr>
        <w:t>sv_cheats</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r w:rsidRPr="00446E25">
        <w:rPr>
          <w:sz w:val="20"/>
          <w:szCs w:val="20"/>
        </w:rPr>
        <w:t>sv_airmove</w:t>
      </w:r>
      <w:proofErr w:type="spellEnd"/>
    </w:p>
    <w:p w:rsidR="00446E25" w:rsidRPr="00446E25" w:rsidRDefault="00446E25" w:rsidP="00E95741">
      <w:pPr>
        <w:tabs>
          <w:tab w:val="right" w:pos="4320"/>
        </w:tabs>
        <w:ind w:left="720" w:right="18"/>
        <w:rPr>
          <w:sz w:val="20"/>
          <w:szCs w:val="20"/>
        </w:rPr>
      </w:pPr>
      <w:proofErr w:type="spellStart"/>
      <w:r w:rsidRPr="00446E25">
        <w:rPr>
          <w:sz w:val="20"/>
          <w:szCs w:val="20"/>
        </w:rPr>
        <w:t>sv_allowupload</w:t>
      </w:r>
      <w:proofErr w:type="spellEnd"/>
      <w:r w:rsidRPr="00446E25">
        <w:rPr>
          <w:sz w:val="20"/>
          <w:szCs w:val="20"/>
        </w:rPr>
        <w:tab/>
        <w:t>1</w:t>
      </w:r>
    </w:p>
    <w:p w:rsidR="00446E25" w:rsidRPr="00446E25" w:rsidRDefault="00446E25" w:rsidP="00E95741">
      <w:pPr>
        <w:tabs>
          <w:tab w:val="right" w:pos="4320"/>
        </w:tabs>
        <w:ind w:left="720" w:right="18"/>
        <w:rPr>
          <w:sz w:val="20"/>
          <w:szCs w:val="20"/>
        </w:rPr>
      </w:pPr>
      <w:proofErr w:type="spellStart"/>
      <w:r w:rsidRPr="00446E25">
        <w:rPr>
          <w:sz w:val="20"/>
          <w:szCs w:val="20"/>
        </w:rPr>
        <w:t>sv_bounce</w:t>
      </w:r>
      <w:proofErr w:type="spellEnd"/>
      <w:r w:rsidRPr="00446E25">
        <w:rPr>
          <w:sz w:val="20"/>
          <w:szCs w:val="20"/>
        </w:rPr>
        <w:tab/>
        <w:t>1</w:t>
      </w:r>
    </w:p>
    <w:p w:rsidR="00446E25" w:rsidRPr="00446E25" w:rsidRDefault="00446E25" w:rsidP="00E95741">
      <w:pPr>
        <w:tabs>
          <w:tab w:val="right" w:pos="4320"/>
        </w:tabs>
        <w:ind w:left="720" w:right="18"/>
        <w:rPr>
          <w:sz w:val="20"/>
          <w:szCs w:val="20"/>
        </w:rPr>
      </w:pPr>
      <w:proofErr w:type="spellStart"/>
      <w:r w:rsidRPr="00446E25">
        <w:rPr>
          <w:sz w:val="20"/>
          <w:szCs w:val="20"/>
        </w:rPr>
        <w:t>sv_clienttrace</w:t>
      </w:r>
      <w:proofErr w:type="spellEnd"/>
      <w:r w:rsidRPr="00446E25">
        <w:rPr>
          <w:sz w:val="20"/>
          <w:szCs w:val="20"/>
        </w:rPr>
        <w:tab/>
        <w:t>1</w:t>
      </w:r>
    </w:p>
    <w:p w:rsidR="00446E25" w:rsidRPr="00446E25" w:rsidRDefault="00446E25" w:rsidP="00E95741">
      <w:pPr>
        <w:tabs>
          <w:tab w:val="right" w:pos="4320"/>
        </w:tabs>
        <w:ind w:left="720" w:right="18"/>
        <w:rPr>
          <w:sz w:val="20"/>
          <w:szCs w:val="20"/>
        </w:rPr>
      </w:pPr>
      <w:proofErr w:type="spellStart"/>
      <w:r w:rsidRPr="00446E25">
        <w:rPr>
          <w:sz w:val="20"/>
          <w:szCs w:val="20"/>
        </w:rPr>
        <w:t>sv_clipmode</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r w:rsidRPr="00446E25">
        <w:rPr>
          <w:sz w:val="20"/>
          <w:szCs w:val="20"/>
        </w:rPr>
        <w:t>sv_friction</w:t>
      </w:r>
      <w:proofErr w:type="spellEnd"/>
      <w:r w:rsidRPr="00446E25">
        <w:rPr>
          <w:sz w:val="20"/>
          <w:szCs w:val="20"/>
        </w:rPr>
        <w:tab/>
        <w:t>4.000</w:t>
      </w:r>
    </w:p>
    <w:p w:rsidR="00446E25" w:rsidRPr="00446E25" w:rsidRDefault="00446E25" w:rsidP="00E95741">
      <w:pPr>
        <w:tabs>
          <w:tab w:val="right" w:pos="4320"/>
        </w:tabs>
        <w:ind w:left="720" w:right="18"/>
        <w:rPr>
          <w:sz w:val="20"/>
          <w:szCs w:val="20"/>
        </w:rPr>
      </w:pPr>
      <w:proofErr w:type="spellStart"/>
      <w:r w:rsidRPr="00446E25">
        <w:rPr>
          <w:sz w:val="20"/>
          <w:szCs w:val="20"/>
        </w:rPr>
        <w:t>sv_gravity</w:t>
      </w:r>
      <w:proofErr w:type="spellEnd"/>
      <w:r w:rsidRPr="00446E25">
        <w:rPr>
          <w:sz w:val="20"/>
          <w:szCs w:val="20"/>
        </w:rPr>
        <w:tab/>
        <w:t>800</w:t>
      </w:r>
    </w:p>
    <w:p w:rsidR="00446E25" w:rsidRPr="00446E25" w:rsidRDefault="00446E25" w:rsidP="00E95741">
      <w:pPr>
        <w:tabs>
          <w:tab w:val="right" w:pos="4320"/>
        </w:tabs>
        <w:ind w:left="720" w:right="18"/>
        <w:rPr>
          <w:sz w:val="20"/>
          <w:szCs w:val="20"/>
        </w:rPr>
      </w:pPr>
      <w:proofErr w:type="spellStart"/>
      <w:r w:rsidRPr="00446E25">
        <w:rPr>
          <w:sz w:val="20"/>
          <w:szCs w:val="20"/>
        </w:rPr>
        <w:t>sv_stepsize</w:t>
      </w:r>
      <w:proofErr w:type="spellEnd"/>
      <w:r w:rsidRPr="00446E25">
        <w:rPr>
          <w:sz w:val="20"/>
          <w:szCs w:val="20"/>
        </w:rPr>
        <w:tab/>
        <w:t>18</w:t>
      </w:r>
    </w:p>
    <w:p w:rsidR="00446E25" w:rsidRPr="00446E25" w:rsidRDefault="00446E25" w:rsidP="00E95741">
      <w:pPr>
        <w:tabs>
          <w:tab w:val="right" w:pos="4320"/>
        </w:tabs>
        <w:ind w:left="720" w:right="18"/>
        <w:rPr>
          <w:sz w:val="20"/>
          <w:szCs w:val="20"/>
        </w:rPr>
      </w:pPr>
      <w:proofErr w:type="spellStart"/>
      <w:r w:rsidRPr="00446E25">
        <w:rPr>
          <w:sz w:val="20"/>
          <w:szCs w:val="20"/>
        </w:rPr>
        <w:t>sv_stopspeed</w:t>
      </w:r>
      <w:proofErr w:type="spellEnd"/>
      <w:r w:rsidRPr="00446E25">
        <w:rPr>
          <w:sz w:val="20"/>
          <w:szCs w:val="20"/>
        </w:rPr>
        <w:tab/>
        <w:t>75.000</w:t>
      </w:r>
    </w:p>
    <w:p w:rsidR="00446E25" w:rsidRPr="00446E25" w:rsidRDefault="00446E25" w:rsidP="00E95741">
      <w:pPr>
        <w:tabs>
          <w:tab w:val="right" w:pos="4320"/>
        </w:tabs>
        <w:ind w:left="720" w:right="18"/>
        <w:rPr>
          <w:sz w:val="20"/>
          <w:szCs w:val="20"/>
        </w:rPr>
      </w:pPr>
      <w:proofErr w:type="spellStart"/>
      <w:r w:rsidRPr="00446E25">
        <w:rPr>
          <w:sz w:val="20"/>
          <w:szCs w:val="20"/>
        </w:rPr>
        <w:t>sv_wateraccelerate</w:t>
      </w:r>
      <w:proofErr w:type="spellEnd"/>
      <w:r w:rsidRPr="00446E25">
        <w:rPr>
          <w:sz w:val="20"/>
          <w:szCs w:val="20"/>
        </w:rPr>
        <w:tab/>
        <w:t>10</w:t>
      </w:r>
    </w:p>
    <w:p w:rsidR="00446E25" w:rsidRPr="00446E25" w:rsidRDefault="00446E25" w:rsidP="00E95741">
      <w:pPr>
        <w:tabs>
          <w:tab w:val="right" w:pos="4320"/>
        </w:tabs>
        <w:ind w:left="720" w:right="18"/>
        <w:rPr>
          <w:sz w:val="20"/>
          <w:szCs w:val="20"/>
        </w:rPr>
      </w:pPr>
      <w:proofErr w:type="spellStart"/>
      <w:r w:rsidRPr="00446E25">
        <w:rPr>
          <w:sz w:val="20"/>
          <w:szCs w:val="20"/>
        </w:rPr>
        <w:t>sv_waterfriction</w:t>
      </w:r>
      <w:proofErr w:type="spellEnd"/>
      <w:r w:rsidRPr="00446E25">
        <w:rPr>
          <w:sz w:val="20"/>
          <w:szCs w:val="20"/>
        </w:rPr>
        <w:tab/>
        <w:t>1</w:t>
      </w:r>
    </w:p>
    <w:p w:rsidR="00446E25" w:rsidRPr="00446E25" w:rsidRDefault="00446E25" w:rsidP="00E95741">
      <w:pPr>
        <w:tabs>
          <w:tab w:val="right" w:pos="4320"/>
        </w:tabs>
        <w:ind w:left="720" w:right="18"/>
        <w:rPr>
          <w:sz w:val="20"/>
          <w:szCs w:val="20"/>
        </w:rPr>
      </w:pPr>
      <w:proofErr w:type="spellStart"/>
      <w:r w:rsidRPr="00446E25">
        <w:rPr>
          <w:sz w:val="20"/>
          <w:szCs w:val="20"/>
        </w:rPr>
        <w:t>sv_voicequality</w:t>
      </w:r>
      <w:proofErr w:type="spellEnd"/>
      <w:r w:rsidRPr="00446E25">
        <w:rPr>
          <w:sz w:val="20"/>
          <w:szCs w:val="20"/>
        </w:rPr>
        <w:tab/>
        <w:t>5</w:t>
      </w:r>
    </w:p>
    <w:p w:rsidR="00446E25" w:rsidRPr="00446E25" w:rsidRDefault="00446E25" w:rsidP="00E95741">
      <w:pPr>
        <w:tabs>
          <w:tab w:val="right" w:pos="4320"/>
        </w:tabs>
        <w:ind w:left="720" w:right="18"/>
        <w:rPr>
          <w:sz w:val="20"/>
          <w:szCs w:val="20"/>
        </w:rPr>
      </w:pPr>
      <w:proofErr w:type="spellStart"/>
      <w:r w:rsidRPr="00446E25">
        <w:rPr>
          <w:sz w:val="20"/>
          <w:szCs w:val="20"/>
        </w:rPr>
        <w:t>sv_voicecodec</w:t>
      </w:r>
      <w:proofErr w:type="spellEnd"/>
      <w:r w:rsidRPr="00446E25">
        <w:rPr>
          <w:sz w:val="20"/>
          <w:szCs w:val="20"/>
        </w:rPr>
        <w:tab/>
      </w:r>
      <w:proofErr w:type="spellStart"/>
      <w:r w:rsidRPr="00446E25">
        <w:rPr>
          <w:sz w:val="20"/>
          <w:szCs w:val="20"/>
        </w:rPr>
        <w:t>voice_speex</w:t>
      </w:r>
      <w:proofErr w:type="spellEnd"/>
    </w:p>
    <w:p w:rsidR="00446E25" w:rsidRPr="00446E25" w:rsidRDefault="00446E25" w:rsidP="00E95741">
      <w:pPr>
        <w:tabs>
          <w:tab w:val="right" w:pos="4320"/>
        </w:tabs>
        <w:ind w:left="720" w:right="18"/>
        <w:rPr>
          <w:sz w:val="20"/>
          <w:szCs w:val="20"/>
        </w:rPr>
      </w:pPr>
      <w:proofErr w:type="spellStart"/>
      <w:r w:rsidRPr="00446E25">
        <w:rPr>
          <w:sz w:val="20"/>
          <w:szCs w:val="20"/>
        </w:rPr>
        <w:t>mp_autoteambalance</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r w:rsidRPr="00446E25">
        <w:rPr>
          <w:sz w:val="20"/>
          <w:szCs w:val="20"/>
        </w:rPr>
        <w:t>mp_limitteams</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r w:rsidRPr="00446E25">
        <w:rPr>
          <w:sz w:val="20"/>
          <w:szCs w:val="20"/>
        </w:rPr>
        <w:t>mp_friendlyfire</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r w:rsidRPr="00446E25">
        <w:rPr>
          <w:sz w:val="20"/>
          <w:szCs w:val="20"/>
        </w:rPr>
        <w:t>mp_forcechasecam</w:t>
      </w:r>
      <w:proofErr w:type="spellEnd"/>
      <w:r w:rsidRPr="00446E25">
        <w:rPr>
          <w:sz w:val="20"/>
          <w:szCs w:val="20"/>
        </w:rPr>
        <w:tab/>
        <w:t>2</w:t>
      </w:r>
    </w:p>
    <w:p w:rsidR="00446E25" w:rsidRPr="00446E25" w:rsidRDefault="00446E25" w:rsidP="00E95741">
      <w:pPr>
        <w:tabs>
          <w:tab w:val="right" w:pos="4320"/>
        </w:tabs>
        <w:ind w:left="720" w:right="18"/>
        <w:rPr>
          <w:sz w:val="20"/>
          <w:szCs w:val="20"/>
        </w:rPr>
      </w:pPr>
      <w:proofErr w:type="spellStart"/>
      <w:r w:rsidRPr="00446E25">
        <w:rPr>
          <w:sz w:val="20"/>
          <w:szCs w:val="20"/>
        </w:rPr>
        <w:t>mp_forcecamera</w:t>
      </w:r>
      <w:proofErr w:type="spellEnd"/>
      <w:r w:rsidRPr="00446E25">
        <w:rPr>
          <w:sz w:val="20"/>
          <w:szCs w:val="20"/>
        </w:rPr>
        <w:tab/>
        <w:t>2</w:t>
      </w:r>
    </w:p>
    <w:p w:rsidR="00446E25" w:rsidRPr="00446E25" w:rsidRDefault="00446E25" w:rsidP="00E95741">
      <w:pPr>
        <w:tabs>
          <w:tab w:val="right" w:pos="4320"/>
        </w:tabs>
        <w:ind w:left="720" w:right="18"/>
        <w:rPr>
          <w:sz w:val="20"/>
          <w:szCs w:val="20"/>
        </w:rPr>
      </w:pPr>
      <w:proofErr w:type="spellStart"/>
      <w:r w:rsidRPr="00446E25">
        <w:rPr>
          <w:sz w:val="20"/>
          <w:szCs w:val="20"/>
        </w:rPr>
        <w:lastRenderedPageBreak/>
        <w:t>mp_chasecam</w:t>
      </w:r>
      <w:proofErr w:type="spellEnd"/>
      <w:r w:rsidRPr="00446E25">
        <w:rPr>
          <w:sz w:val="20"/>
          <w:szCs w:val="20"/>
        </w:rPr>
        <w:tab/>
        <w:t>1</w:t>
      </w:r>
    </w:p>
    <w:p w:rsidR="00446E25" w:rsidRPr="00446E25" w:rsidRDefault="00446E25" w:rsidP="00E95741">
      <w:pPr>
        <w:tabs>
          <w:tab w:val="right" w:pos="4320"/>
        </w:tabs>
        <w:ind w:left="720" w:right="18"/>
        <w:rPr>
          <w:sz w:val="20"/>
          <w:szCs w:val="20"/>
        </w:rPr>
      </w:pPr>
      <w:proofErr w:type="spellStart"/>
      <w:r w:rsidRPr="00446E25">
        <w:rPr>
          <w:sz w:val="20"/>
          <w:szCs w:val="20"/>
        </w:rPr>
        <w:t>mp_consistency</w:t>
      </w:r>
      <w:proofErr w:type="spellEnd"/>
      <w:r w:rsidRPr="00446E25">
        <w:rPr>
          <w:sz w:val="20"/>
          <w:szCs w:val="20"/>
        </w:rPr>
        <w:tab/>
        <w:t>1</w:t>
      </w:r>
    </w:p>
    <w:p w:rsidR="00446E25" w:rsidRPr="00446E25" w:rsidRDefault="00446E25" w:rsidP="00E95741">
      <w:pPr>
        <w:tabs>
          <w:tab w:val="right" w:pos="4320"/>
        </w:tabs>
        <w:ind w:left="720" w:right="18"/>
        <w:rPr>
          <w:sz w:val="20"/>
          <w:szCs w:val="20"/>
        </w:rPr>
      </w:pPr>
      <w:proofErr w:type="spellStart"/>
      <w:r w:rsidRPr="00446E25">
        <w:rPr>
          <w:sz w:val="20"/>
          <w:szCs w:val="20"/>
        </w:rPr>
        <w:t>mp_friendly_grenade_damage</w:t>
      </w:r>
      <w:proofErr w:type="spellEnd"/>
      <w:r w:rsidRPr="00446E25">
        <w:rPr>
          <w:sz w:val="20"/>
          <w:szCs w:val="20"/>
        </w:rPr>
        <w:tab/>
        <w:t>1</w:t>
      </w:r>
    </w:p>
    <w:p w:rsidR="00446E25" w:rsidRPr="00BB7C4C" w:rsidRDefault="00AF2CF1" w:rsidP="00E95741">
      <w:pPr>
        <w:tabs>
          <w:tab w:val="right" w:pos="4320"/>
        </w:tabs>
        <w:ind w:left="720" w:right="18"/>
        <w:rPr>
          <w:sz w:val="20"/>
          <w:szCs w:val="20"/>
          <w:rPrChange w:id="42" w:author="Elbert L. de Guzman" w:date="2011-06-06T19:44:00Z">
            <w:rPr>
              <w:sz w:val="20"/>
              <w:szCs w:val="20"/>
            </w:rPr>
          </w:rPrChange>
        </w:rPr>
      </w:pPr>
      <w:proofErr w:type="spellStart"/>
      <w:r w:rsidRPr="00BB7C4C">
        <w:rPr>
          <w:sz w:val="20"/>
          <w:szCs w:val="20"/>
          <w:rPrChange w:id="43" w:author="Elbert L. de Guzman" w:date="2011-06-06T19:44:00Z">
            <w:rPr>
              <w:sz w:val="20"/>
              <w:szCs w:val="20"/>
            </w:rPr>
          </w:rPrChange>
        </w:rPr>
        <w:t>mp_fadetoblack</w:t>
      </w:r>
      <w:proofErr w:type="spellEnd"/>
      <w:r w:rsidRPr="00BB7C4C">
        <w:rPr>
          <w:sz w:val="20"/>
          <w:szCs w:val="20"/>
          <w:rPrChange w:id="44" w:author="Elbert L. de Guzman" w:date="2011-06-06T19:44:00Z">
            <w:rPr>
              <w:sz w:val="20"/>
              <w:szCs w:val="20"/>
            </w:rPr>
          </w:rPrChange>
        </w:rPr>
        <w:tab/>
        <w:t>1</w:t>
      </w:r>
    </w:p>
    <w:p w:rsidR="00446E25" w:rsidRPr="00BB7C4C" w:rsidRDefault="00446E25" w:rsidP="00E95741">
      <w:pPr>
        <w:tabs>
          <w:tab w:val="right" w:pos="4320"/>
        </w:tabs>
        <w:ind w:left="720" w:right="18"/>
        <w:rPr>
          <w:sz w:val="20"/>
          <w:szCs w:val="20"/>
          <w:rPrChange w:id="45" w:author="Elbert L. de Guzman" w:date="2011-06-06T19:44:00Z">
            <w:rPr>
              <w:sz w:val="20"/>
              <w:szCs w:val="20"/>
            </w:rPr>
          </w:rPrChange>
        </w:rPr>
      </w:pPr>
      <w:proofErr w:type="spellStart"/>
      <w:r w:rsidRPr="00BB7C4C">
        <w:rPr>
          <w:sz w:val="20"/>
          <w:szCs w:val="20"/>
          <w:rPrChange w:id="46" w:author="Elbert L. de Guzman" w:date="2011-06-06T19:44:00Z">
            <w:rPr>
              <w:sz w:val="20"/>
              <w:szCs w:val="20"/>
            </w:rPr>
          </w:rPrChange>
        </w:rPr>
        <w:t>mp_autokick</w:t>
      </w:r>
      <w:proofErr w:type="spellEnd"/>
      <w:r w:rsidRPr="00BB7C4C">
        <w:rPr>
          <w:sz w:val="20"/>
          <w:szCs w:val="20"/>
          <w:rPrChange w:id="47" w:author="Elbert L. de Guzman" w:date="2011-06-06T19:44:00Z">
            <w:rPr>
              <w:sz w:val="20"/>
              <w:szCs w:val="20"/>
            </w:rPr>
          </w:rPrChange>
        </w:rPr>
        <w:tab/>
        <w:t>0</w:t>
      </w:r>
    </w:p>
    <w:p w:rsidR="00446E25" w:rsidRPr="00BB7C4C" w:rsidRDefault="00446E25" w:rsidP="00E95741">
      <w:pPr>
        <w:tabs>
          <w:tab w:val="right" w:pos="4320"/>
        </w:tabs>
        <w:ind w:left="720" w:right="18"/>
        <w:rPr>
          <w:sz w:val="20"/>
          <w:szCs w:val="20"/>
          <w:rPrChange w:id="48" w:author="Elbert L. de Guzman" w:date="2011-06-06T19:44:00Z">
            <w:rPr>
              <w:sz w:val="20"/>
              <w:szCs w:val="20"/>
            </w:rPr>
          </w:rPrChange>
        </w:rPr>
      </w:pPr>
      <w:proofErr w:type="spellStart"/>
      <w:r w:rsidRPr="00BB7C4C">
        <w:rPr>
          <w:sz w:val="20"/>
          <w:szCs w:val="20"/>
          <w:rPrChange w:id="49" w:author="Elbert L. de Guzman" w:date="2011-06-06T19:44:00Z">
            <w:rPr>
              <w:sz w:val="20"/>
              <w:szCs w:val="20"/>
            </w:rPr>
          </w:rPrChange>
        </w:rPr>
        <w:t>mp_tkpunish</w:t>
      </w:r>
      <w:proofErr w:type="spellEnd"/>
      <w:r w:rsidRPr="00BB7C4C">
        <w:rPr>
          <w:sz w:val="20"/>
          <w:szCs w:val="20"/>
          <w:rPrChange w:id="50" w:author="Elbert L. de Guzman" w:date="2011-06-06T19:44:00Z">
            <w:rPr>
              <w:sz w:val="20"/>
              <w:szCs w:val="20"/>
            </w:rPr>
          </w:rPrChange>
        </w:rPr>
        <w:tab/>
        <w:t>0</w:t>
      </w:r>
    </w:p>
    <w:p w:rsidR="00446E25" w:rsidRPr="00BB7C4C" w:rsidRDefault="00446E25" w:rsidP="00E95741">
      <w:pPr>
        <w:tabs>
          <w:tab w:val="right" w:pos="4320"/>
        </w:tabs>
        <w:ind w:left="720" w:right="18"/>
        <w:rPr>
          <w:sz w:val="20"/>
          <w:szCs w:val="20"/>
          <w:rPrChange w:id="51" w:author="Elbert L. de Guzman" w:date="2011-06-06T19:44:00Z">
            <w:rPr>
              <w:sz w:val="20"/>
              <w:szCs w:val="20"/>
            </w:rPr>
          </w:rPrChange>
        </w:rPr>
      </w:pPr>
      <w:r w:rsidRPr="00BB7C4C">
        <w:rPr>
          <w:sz w:val="20"/>
          <w:szCs w:val="20"/>
          <w:rPrChange w:id="52" w:author="Elbert L. de Guzman" w:date="2011-06-06T19:44:00Z">
            <w:rPr>
              <w:sz w:val="20"/>
              <w:szCs w:val="20"/>
            </w:rPr>
          </w:rPrChange>
        </w:rPr>
        <w:t>mp_c4timer</w:t>
      </w:r>
      <w:r w:rsidRPr="00BB7C4C">
        <w:rPr>
          <w:sz w:val="20"/>
          <w:szCs w:val="20"/>
          <w:rPrChange w:id="53" w:author="Elbert L. de Guzman" w:date="2011-06-06T19:44:00Z">
            <w:rPr>
              <w:sz w:val="20"/>
              <w:szCs w:val="20"/>
            </w:rPr>
          </w:rPrChange>
        </w:rPr>
        <w:tab/>
        <w:t>35</w:t>
      </w:r>
    </w:p>
    <w:p w:rsidR="00446E25" w:rsidRPr="00BB7C4C" w:rsidRDefault="00446E25" w:rsidP="00E95741">
      <w:pPr>
        <w:tabs>
          <w:tab w:val="right" w:pos="4320"/>
        </w:tabs>
        <w:ind w:left="720" w:right="18"/>
        <w:rPr>
          <w:sz w:val="20"/>
          <w:szCs w:val="20"/>
          <w:rPrChange w:id="54" w:author="Elbert L. de Guzman" w:date="2011-06-06T19:44:00Z">
            <w:rPr>
              <w:sz w:val="20"/>
              <w:szCs w:val="20"/>
            </w:rPr>
          </w:rPrChange>
        </w:rPr>
      </w:pPr>
      <w:proofErr w:type="spellStart"/>
      <w:r w:rsidRPr="00BB7C4C">
        <w:rPr>
          <w:sz w:val="20"/>
          <w:szCs w:val="20"/>
          <w:rPrChange w:id="55" w:author="Elbert L. de Guzman" w:date="2011-06-06T19:44:00Z">
            <w:rPr>
              <w:sz w:val="20"/>
              <w:szCs w:val="20"/>
            </w:rPr>
          </w:rPrChange>
        </w:rPr>
        <w:t>mp_roundtime</w:t>
      </w:r>
      <w:proofErr w:type="spellEnd"/>
      <w:r w:rsidRPr="00BB7C4C">
        <w:rPr>
          <w:sz w:val="20"/>
          <w:szCs w:val="20"/>
          <w:rPrChange w:id="56" w:author="Elbert L. de Guzman" w:date="2011-06-06T19:44:00Z">
            <w:rPr>
              <w:sz w:val="20"/>
              <w:szCs w:val="20"/>
            </w:rPr>
          </w:rPrChange>
        </w:rPr>
        <w:tab/>
        <w:t>2.5</w:t>
      </w:r>
    </w:p>
    <w:p w:rsidR="00446E25" w:rsidRPr="00BB7C4C" w:rsidRDefault="00446E25" w:rsidP="00E95741">
      <w:pPr>
        <w:tabs>
          <w:tab w:val="right" w:pos="4320"/>
        </w:tabs>
        <w:ind w:left="720" w:right="18"/>
        <w:rPr>
          <w:sz w:val="20"/>
          <w:szCs w:val="20"/>
          <w:rPrChange w:id="57" w:author="Elbert L. de Guzman" w:date="2011-06-06T19:44:00Z">
            <w:rPr>
              <w:sz w:val="20"/>
              <w:szCs w:val="20"/>
            </w:rPr>
          </w:rPrChange>
        </w:rPr>
      </w:pPr>
      <w:proofErr w:type="spellStart"/>
      <w:r w:rsidRPr="00BB7C4C">
        <w:rPr>
          <w:sz w:val="20"/>
          <w:szCs w:val="20"/>
          <w:rPrChange w:id="58" w:author="Elbert L. de Guzman" w:date="2011-06-06T19:44:00Z">
            <w:rPr>
              <w:sz w:val="20"/>
              <w:szCs w:val="20"/>
            </w:rPr>
          </w:rPrChange>
        </w:rPr>
        <w:t>mp_freezetime</w:t>
      </w:r>
      <w:proofErr w:type="spellEnd"/>
      <w:r w:rsidRPr="00BB7C4C">
        <w:rPr>
          <w:sz w:val="20"/>
          <w:szCs w:val="20"/>
          <w:rPrChange w:id="59" w:author="Elbert L. de Guzman" w:date="2011-06-06T19:44:00Z">
            <w:rPr>
              <w:sz w:val="20"/>
              <w:szCs w:val="20"/>
            </w:rPr>
          </w:rPrChange>
        </w:rPr>
        <w:tab/>
        <w:t>10</w:t>
      </w:r>
    </w:p>
    <w:p w:rsidR="00446E25" w:rsidRPr="00BB7C4C" w:rsidRDefault="00446E25" w:rsidP="00E95741">
      <w:pPr>
        <w:tabs>
          <w:tab w:val="right" w:pos="4320"/>
        </w:tabs>
        <w:ind w:left="720" w:right="18"/>
        <w:rPr>
          <w:sz w:val="20"/>
          <w:szCs w:val="20"/>
          <w:rPrChange w:id="60" w:author="Elbert L. de Guzman" w:date="2011-06-06T19:44:00Z">
            <w:rPr>
              <w:sz w:val="20"/>
              <w:szCs w:val="20"/>
            </w:rPr>
          </w:rPrChange>
        </w:rPr>
      </w:pPr>
      <w:proofErr w:type="spellStart"/>
      <w:r w:rsidRPr="00BB7C4C">
        <w:rPr>
          <w:sz w:val="20"/>
          <w:szCs w:val="20"/>
          <w:rPrChange w:id="61" w:author="Elbert L. de Guzman" w:date="2011-06-06T19:44:00Z">
            <w:rPr>
              <w:sz w:val="20"/>
              <w:szCs w:val="20"/>
            </w:rPr>
          </w:rPrChange>
        </w:rPr>
        <w:t>mp_startmoney</w:t>
      </w:r>
      <w:proofErr w:type="spellEnd"/>
      <w:r w:rsidRPr="00BB7C4C">
        <w:rPr>
          <w:sz w:val="20"/>
          <w:szCs w:val="20"/>
          <w:rPrChange w:id="62" w:author="Elbert L. de Guzman" w:date="2011-06-06T19:44:00Z">
            <w:rPr>
              <w:sz w:val="20"/>
              <w:szCs w:val="20"/>
            </w:rPr>
          </w:rPrChange>
        </w:rPr>
        <w:tab/>
        <w:t>10000</w:t>
      </w:r>
    </w:p>
    <w:p w:rsidR="00446E25" w:rsidRPr="00BB7C4C" w:rsidRDefault="00446E25" w:rsidP="00E95741">
      <w:pPr>
        <w:tabs>
          <w:tab w:val="right" w:pos="4320"/>
        </w:tabs>
        <w:ind w:left="720" w:right="18"/>
        <w:rPr>
          <w:sz w:val="20"/>
          <w:szCs w:val="20"/>
          <w:rPrChange w:id="63" w:author="Elbert L. de Guzman" w:date="2011-06-06T19:44:00Z">
            <w:rPr>
              <w:sz w:val="20"/>
              <w:szCs w:val="20"/>
            </w:rPr>
          </w:rPrChange>
        </w:rPr>
      </w:pPr>
      <w:proofErr w:type="spellStart"/>
      <w:r w:rsidRPr="00BB7C4C">
        <w:rPr>
          <w:sz w:val="20"/>
          <w:szCs w:val="20"/>
          <w:rPrChange w:id="64" w:author="Elbert L. de Guzman" w:date="2011-06-06T19:44:00Z">
            <w:rPr>
              <w:sz w:val="20"/>
              <w:szCs w:val="20"/>
            </w:rPr>
          </w:rPrChange>
        </w:rPr>
        <w:t>mp_maxrounds</w:t>
      </w:r>
      <w:proofErr w:type="spellEnd"/>
      <w:r w:rsidRPr="00BB7C4C">
        <w:rPr>
          <w:sz w:val="20"/>
          <w:szCs w:val="20"/>
          <w:rPrChange w:id="65" w:author="Elbert L. de Guzman" w:date="2011-06-06T19:44:00Z">
            <w:rPr>
              <w:sz w:val="20"/>
              <w:szCs w:val="20"/>
            </w:rPr>
          </w:rPrChange>
        </w:rPr>
        <w:tab/>
        <w:t>15</w:t>
      </w:r>
    </w:p>
    <w:p w:rsidR="00446E25" w:rsidRPr="00BB7C4C" w:rsidRDefault="00446E25" w:rsidP="00E95741">
      <w:pPr>
        <w:tabs>
          <w:tab w:val="right" w:pos="4320"/>
        </w:tabs>
        <w:ind w:left="720" w:right="18"/>
        <w:rPr>
          <w:sz w:val="20"/>
          <w:szCs w:val="20"/>
          <w:rPrChange w:id="66" w:author="Elbert L. de Guzman" w:date="2011-06-06T19:44:00Z">
            <w:rPr>
              <w:sz w:val="20"/>
              <w:szCs w:val="20"/>
            </w:rPr>
          </w:rPrChange>
        </w:rPr>
      </w:pPr>
      <w:proofErr w:type="spellStart"/>
      <w:r w:rsidRPr="00BB7C4C">
        <w:rPr>
          <w:sz w:val="20"/>
          <w:szCs w:val="20"/>
          <w:rPrChange w:id="67" w:author="Elbert L. de Guzman" w:date="2011-06-06T19:44:00Z">
            <w:rPr>
              <w:sz w:val="20"/>
              <w:szCs w:val="20"/>
            </w:rPr>
          </w:rPrChange>
        </w:rPr>
        <w:t>mp_winlimit</w:t>
      </w:r>
      <w:proofErr w:type="spellEnd"/>
      <w:r w:rsidRPr="00BB7C4C">
        <w:rPr>
          <w:sz w:val="20"/>
          <w:szCs w:val="20"/>
          <w:rPrChange w:id="68" w:author="Elbert L. de Guzman" w:date="2011-06-06T19:44:00Z">
            <w:rPr>
              <w:sz w:val="20"/>
              <w:szCs w:val="20"/>
            </w:rPr>
          </w:rPrChange>
        </w:rPr>
        <w:tab/>
        <w:t>0</w:t>
      </w:r>
    </w:p>
    <w:p w:rsidR="00446E25" w:rsidRPr="00BB7C4C" w:rsidRDefault="00446E25" w:rsidP="00E95741">
      <w:pPr>
        <w:tabs>
          <w:tab w:val="right" w:pos="4320"/>
        </w:tabs>
        <w:ind w:left="720" w:right="18"/>
        <w:rPr>
          <w:sz w:val="20"/>
          <w:szCs w:val="20"/>
          <w:rPrChange w:id="69" w:author="Elbert L. de Guzman" w:date="2011-06-06T19:44:00Z">
            <w:rPr>
              <w:sz w:val="20"/>
              <w:szCs w:val="20"/>
            </w:rPr>
          </w:rPrChange>
        </w:rPr>
      </w:pPr>
      <w:proofErr w:type="spellStart"/>
      <w:r w:rsidRPr="00BB7C4C">
        <w:rPr>
          <w:sz w:val="20"/>
          <w:szCs w:val="20"/>
          <w:rPrChange w:id="70" w:author="Elbert L. de Guzman" w:date="2011-06-06T19:44:00Z">
            <w:rPr>
              <w:sz w:val="20"/>
              <w:szCs w:val="20"/>
            </w:rPr>
          </w:rPrChange>
        </w:rPr>
        <w:t>mp_buytime</w:t>
      </w:r>
      <w:proofErr w:type="spellEnd"/>
      <w:r w:rsidRPr="00BB7C4C">
        <w:rPr>
          <w:sz w:val="20"/>
          <w:szCs w:val="20"/>
          <w:rPrChange w:id="71" w:author="Elbert L. de Guzman" w:date="2011-06-06T19:44:00Z">
            <w:rPr>
              <w:sz w:val="20"/>
              <w:szCs w:val="20"/>
            </w:rPr>
          </w:rPrChange>
        </w:rPr>
        <w:tab/>
        <w:t>.25</w:t>
      </w:r>
    </w:p>
    <w:p w:rsidR="00446E25" w:rsidRPr="00BB7C4C" w:rsidRDefault="00446E25" w:rsidP="00E95741">
      <w:pPr>
        <w:tabs>
          <w:tab w:val="right" w:pos="4320"/>
        </w:tabs>
        <w:ind w:left="720" w:right="18"/>
        <w:rPr>
          <w:sz w:val="20"/>
          <w:szCs w:val="20"/>
          <w:rPrChange w:id="72" w:author="Elbert L. de Guzman" w:date="2011-06-06T19:44:00Z">
            <w:rPr>
              <w:sz w:val="20"/>
              <w:szCs w:val="20"/>
            </w:rPr>
          </w:rPrChange>
        </w:rPr>
      </w:pPr>
      <w:proofErr w:type="spellStart"/>
      <w:r w:rsidRPr="00BB7C4C">
        <w:rPr>
          <w:sz w:val="20"/>
          <w:szCs w:val="20"/>
          <w:rPrChange w:id="73" w:author="Elbert L. de Guzman" w:date="2011-06-06T19:44:00Z">
            <w:rPr>
              <w:sz w:val="20"/>
              <w:szCs w:val="20"/>
            </w:rPr>
          </w:rPrChange>
        </w:rPr>
        <w:t>mp_flashlight</w:t>
      </w:r>
      <w:proofErr w:type="spellEnd"/>
      <w:r w:rsidRPr="00BB7C4C">
        <w:rPr>
          <w:sz w:val="20"/>
          <w:szCs w:val="20"/>
          <w:rPrChange w:id="74" w:author="Elbert L. de Guzman" w:date="2011-06-06T19:44:00Z">
            <w:rPr>
              <w:sz w:val="20"/>
              <w:szCs w:val="20"/>
            </w:rPr>
          </w:rPrChange>
        </w:rPr>
        <w:tab/>
        <w:t>1</w:t>
      </w:r>
    </w:p>
    <w:p w:rsidR="00446E25" w:rsidRPr="00BB7C4C" w:rsidRDefault="00446E25" w:rsidP="00E95741">
      <w:pPr>
        <w:tabs>
          <w:tab w:val="right" w:pos="4320"/>
        </w:tabs>
        <w:ind w:left="720" w:right="18"/>
        <w:rPr>
          <w:sz w:val="20"/>
          <w:szCs w:val="20"/>
          <w:rPrChange w:id="75" w:author="Elbert L. de Guzman" w:date="2011-06-06T19:44:00Z">
            <w:rPr>
              <w:sz w:val="20"/>
              <w:szCs w:val="20"/>
            </w:rPr>
          </w:rPrChange>
        </w:rPr>
      </w:pPr>
      <w:proofErr w:type="spellStart"/>
      <w:r w:rsidRPr="00BB7C4C">
        <w:rPr>
          <w:sz w:val="20"/>
          <w:szCs w:val="20"/>
          <w:rPrChange w:id="76" w:author="Elbert L. de Guzman" w:date="2011-06-06T19:44:00Z">
            <w:rPr>
              <w:sz w:val="20"/>
              <w:szCs w:val="20"/>
            </w:rPr>
          </w:rPrChange>
        </w:rPr>
        <w:t>mp_logfile</w:t>
      </w:r>
      <w:proofErr w:type="spellEnd"/>
      <w:r w:rsidRPr="00BB7C4C">
        <w:rPr>
          <w:sz w:val="20"/>
          <w:szCs w:val="20"/>
          <w:rPrChange w:id="77" w:author="Elbert L. de Guzman" w:date="2011-06-06T19:44:00Z">
            <w:rPr>
              <w:sz w:val="20"/>
              <w:szCs w:val="20"/>
            </w:rPr>
          </w:rPrChange>
        </w:rPr>
        <w:tab/>
        <w:t>1</w:t>
      </w:r>
    </w:p>
    <w:p w:rsidR="00446E25" w:rsidRPr="00BB7C4C" w:rsidRDefault="00446E25" w:rsidP="00E95741">
      <w:pPr>
        <w:tabs>
          <w:tab w:val="right" w:pos="4320"/>
        </w:tabs>
        <w:ind w:left="720" w:right="18"/>
        <w:rPr>
          <w:sz w:val="20"/>
          <w:szCs w:val="20"/>
          <w:rPrChange w:id="78" w:author="Elbert L. de Guzman" w:date="2011-06-06T19:44:00Z">
            <w:rPr>
              <w:sz w:val="20"/>
              <w:szCs w:val="20"/>
            </w:rPr>
          </w:rPrChange>
        </w:rPr>
      </w:pPr>
      <w:proofErr w:type="spellStart"/>
      <w:r w:rsidRPr="00BB7C4C">
        <w:rPr>
          <w:sz w:val="20"/>
          <w:szCs w:val="20"/>
          <w:rPrChange w:id="79" w:author="Elbert L. de Guzman" w:date="2011-06-06T19:44:00Z">
            <w:rPr>
              <w:sz w:val="20"/>
              <w:szCs w:val="20"/>
            </w:rPr>
          </w:rPrChange>
        </w:rPr>
        <w:t>mp_logmessages</w:t>
      </w:r>
      <w:proofErr w:type="spellEnd"/>
      <w:r w:rsidRPr="00BB7C4C">
        <w:rPr>
          <w:sz w:val="20"/>
          <w:szCs w:val="20"/>
          <w:rPrChange w:id="80" w:author="Elbert L. de Guzman" w:date="2011-06-06T19:44:00Z">
            <w:rPr>
              <w:sz w:val="20"/>
              <w:szCs w:val="20"/>
            </w:rPr>
          </w:rPrChange>
        </w:rPr>
        <w:tab/>
        <w:t>1</w:t>
      </w:r>
    </w:p>
    <w:p w:rsidR="00E95741" w:rsidRPr="00BB7C4C" w:rsidRDefault="00E95741" w:rsidP="00E95741">
      <w:pPr>
        <w:tabs>
          <w:tab w:val="right" w:pos="4320"/>
        </w:tabs>
        <w:ind w:left="720" w:right="18"/>
        <w:rPr>
          <w:sz w:val="20"/>
          <w:szCs w:val="20"/>
          <w:rPrChange w:id="81" w:author="Elbert L. de Guzman" w:date="2011-06-06T19:44:00Z">
            <w:rPr>
              <w:sz w:val="20"/>
              <w:szCs w:val="20"/>
              <w:highlight w:val="yellow"/>
            </w:rPr>
          </w:rPrChange>
        </w:rPr>
      </w:pPr>
      <w:proofErr w:type="spellStart"/>
      <w:r w:rsidRPr="00BB7C4C">
        <w:rPr>
          <w:sz w:val="20"/>
          <w:szCs w:val="20"/>
          <w:rPrChange w:id="82" w:author="Elbert L. de Guzman" w:date="2011-06-06T19:44:00Z">
            <w:rPr>
              <w:sz w:val="20"/>
              <w:szCs w:val="20"/>
              <w:highlight w:val="yellow"/>
            </w:rPr>
          </w:rPrChange>
        </w:rPr>
        <w:t>mp_timelimit</w:t>
      </w:r>
      <w:proofErr w:type="spellEnd"/>
      <w:r w:rsidRPr="00BB7C4C">
        <w:rPr>
          <w:sz w:val="20"/>
          <w:szCs w:val="20"/>
          <w:rPrChange w:id="83" w:author="Elbert L. de Guzman" w:date="2011-06-06T19:44:00Z">
            <w:rPr>
              <w:sz w:val="20"/>
              <w:szCs w:val="20"/>
              <w:highlight w:val="yellow"/>
            </w:rPr>
          </w:rPrChange>
        </w:rPr>
        <w:tab/>
        <w:t>0</w:t>
      </w:r>
    </w:p>
    <w:p w:rsidR="00E95741" w:rsidRPr="00446E25" w:rsidRDefault="00E95741" w:rsidP="00E95741">
      <w:pPr>
        <w:tabs>
          <w:tab w:val="right" w:pos="4320"/>
        </w:tabs>
        <w:ind w:left="720" w:right="18"/>
        <w:rPr>
          <w:sz w:val="20"/>
          <w:szCs w:val="20"/>
        </w:rPr>
      </w:pPr>
      <w:proofErr w:type="spellStart"/>
      <w:r w:rsidRPr="00BB7C4C">
        <w:rPr>
          <w:sz w:val="20"/>
          <w:szCs w:val="20"/>
          <w:rPrChange w:id="84" w:author="Elbert L. de Guzman" w:date="2011-06-06T19:44:00Z">
            <w:rPr>
              <w:sz w:val="20"/>
              <w:szCs w:val="20"/>
              <w:highlight w:val="yellow"/>
            </w:rPr>
          </w:rPrChange>
        </w:rPr>
        <w:t>hud_fastswitch</w:t>
      </w:r>
      <w:proofErr w:type="spellEnd"/>
      <w:r w:rsidRPr="00BB7C4C">
        <w:rPr>
          <w:sz w:val="20"/>
          <w:szCs w:val="20"/>
          <w:rPrChange w:id="85" w:author="Elbert L. de Guzman" w:date="2011-06-06T19:44:00Z">
            <w:rPr>
              <w:sz w:val="20"/>
              <w:szCs w:val="20"/>
              <w:highlight w:val="yellow"/>
            </w:rPr>
          </w:rPrChange>
        </w:rPr>
        <w:tab/>
        <w:t>1</w:t>
      </w:r>
    </w:p>
    <w:p w:rsidR="00446E25" w:rsidRPr="00446E25" w:rsidRDefault="00446E25" w:rsidP="00E95741">
      <w:pPr>
        <w:tabs>
          <w:tab w:val="right" w:pos="4320"/>
        </w:tabs>
        <w:ind w:left="720" w:right="18"/>
        <w:rPr>
          <w:sz w:val="20"/>
          <w:szCs w:val="20"/>
        </w:rPr>
      </w:pPr>
      <w:proofErr w:type="gramStart"/>
      <w:r w:rsidRPr="00446E25">
        <w:rPr>
          <w:sz w:val="20"/>
          <w:szCs w:val="20"/>
        </w:rPr>
        <w:t>log</w:t>
      </w:r>
      <w:proofErr w:type="gramEnd"/>
      <w:r w:rsidRPr="00446E25">
        <w:rPr>
          <w:sz w:val="20"/>
          <w:szCs w:val="20"/>
        </w:rPr>
        <w:tab/>
        <w:t>on</w:t>
      </w:r>
    </w:p>
    <w:p w:rsidR="00446E25" w:rsidRPr="00446E25" w:rsidRDefault="00446E25" w:rsidP="00E95741">
      <w:pPr>
        <w:tabs>
          <w:tab w:val="right" w:pos="4320"/>
        </w:tabs>
        <w:ind w:left="720" w:right="18"/>
        <w:rPr>
          <w:sz w:val="20"/>
          <w:szCs w:val="20"/>
        </w:rPr>
      </w:pPr>
      <w:proofErr w:type="spellStart"/>
      <w:proofErr w:type="gramStart"/>
      <w:r w:rsidRPr="00446E25">
        <w:rPr>
          <w:sz w:val="20"/>
          <w:szCs w:val="20"/>
        </w:rPr>
        <w:t>decalfrequency</w:t>
      </w:r>
      <w:proofErr w:type="spellEnd"/>
      <w:proofErr w:type="gramEnd"/>
      <w:r w:rsidRPr="00446E25">
        <w:rPr>
          <w:sz w:val="20"/>
          <w:szCs w:val="20"/>
        </w:rPr>
        <w:tab/>
        <w:t>60</w:t>
      </w:r>
    </w:p>
    <w:p w:rsidR="00446E25" w:rsidRPr="00446E25" w:rsidRDefault="00446E25" w:rsidP="00E95741">
      <w:pPr>
        <w:tabs>
          <w:tab w:val="right" w:pos="4320"/>
        </w:tabs>
        <w:ind w:left="720" w:right="18"/>
        <w:rPr>
          <w:sz w:val="20"/>
          <w:szCs w:val="20"/>
        </w:rPr>
      </w:pPr>
      <w:proofErr w:type="spellStart"/>
      <w:proofErr w:type="gramStart"/>
      <w:r w:rsidRPr="00446E25">
        <w:rPr>
          <w:sz w:val="20"/>
          <w:szCs w:val="20"/>
        </w:rPr>
        <w:t>edgefriction</w:t>
      </w:r>
      <w:proofErr w:type="spellEnd"/>
      <w:proofErr w:type="gramEnd"/>
      <w:r w:rsidRPr="00446E25">
        <w:rPr>
          <w:sz w:val="20"/>
          <w:szCs w:val="20"/>
        </w:rPr>
        <w:tab/>
        <w:t>2</w:t>
      </w:r>
    </w:p>
    <w:p w:rsidR="00446E25" w:rsidRPr="00446E25" w:rsidRDefault="00446E25" w:rsidP="00E95741">
      <w:pPr>
        <w:tabs>
          <w:tab w:val="right" w:pos="4320"/>
        </w:tabs>
        <w:ind w:left="720" w:right="18"/>
        <w:rPr>
          <w:sz w:val="20"/>
          <w:szCs w:val="20"/>
        </w:rPr>
      </w:pPr>
      <w:proofErr w:type="spellStart"/>
      <w:r w:rsidRPr="00446E25">
        <w:rPr>
          <w:sz w:val="20"/>
          <w:szCs w:val="20"/>
        </w:rPr>
        <w:t>host_framerate</w:t>
      </w:r>
      <w:proofErr w:type="spellEnd"/>
      <w:r w:rsidRPr="00446E25">
        <w:rPr>
          <w:sz w:val="20"/>
          <w:szCs w:val="20"/>
        </w:rPr>
        <w:tab/>
        <w:t>0</w:t>
      </w:r>
    </w:p>
    <w:p w:rsidR="00446E25" w:rsidRPr="00446E25" w:rsidRDefault="00446E25" w:rsidP="00E95741">
      <w:pPr>
        <w:tabs>
          <w:tab w:val="right" w:pos="4320"/>
        </w:tabs>
        <w:ind w:left="720" w:right="18"/>
        <w:rPr>
          <w:sz w:val="20"/>
          <w:szCs w:val="20"/>
        </w:rPr>
      </w:pPr>
      <w:proofErr w:type="spellStart"/>
      <w:proofErr w:type="gramStart"/>
      <w:r w:rsidRPr="00446E25">
        <w:rPr>
          <w:sz w:val="20"/>
          <w:szCs w:val="20"/>
        </w:rPr>
        <w:t>pausable</w:t>
      </w:r>
      <w:proofErr w:type="spellEnd"/>
      <w:proofErr w:type="gramEnd"/>
      <w:r w:rsidRPr="00446E25">
        <w:rPr>
          <w:sz w:val="20"/>
          <w:szCs w:val="20"/>
        </w:rPr>
        <w:tab/>
        <w:t>1</w:t>
      </w:r>
    </w:p>
    <w:p w:rsidR="00446E25" w:rsidRDefault="00446E25" w:rsidP="002A2303">
      <w:pPr>
        <w:pStyle w:val="ListNumber"/>
        <w:sectPr w:rsidR="00446E25" w:rsidSect="00446E25">
          <w:type w:val="continuous"/>
          <w:pgSz w:w="12240" w:h="15840"/>
          <w:pgMar w:top="1008" w:right="1440" w:bottom="1008" w:left="1440" w:header="720" w:footer="720" w:gutter="0"/>
          <w:cols w:num="2" w:space="144"/>
          <w:docGrid w:linePitch="360"/>
        </w:sectPr>
      </w:pPr>
    </w:p>
    <w:p w:rsidR="009C0240" w:rsidRDefault="00C14373">
      <w:pPr>
        <w:pStyle w:val="ListNumber"/>
        <w:spacing w:after="120"/>
      </w:pPr>
      <w:r>
        <w:lastRenderedPageBreak/>
        <w:t>The following table gives the maps to be used in the matches:</w:t>
      </w:r>
    </w:p>
    <w:tbl>
      <w:tblPr>
        <w:tblStyle w:val="TableGrid"/>
        <w:tblW w:w="0" w:type="auto"/>
        <w:tblInd w:w="828" w:type="dxa"/>
        <w:tblLook w:val="04A0" w:firstRow="1" w:lastRow="0" w:firstColumn="1" w:lastColumn="0" w:noHBand="0" w:noVBand="1"/>
      </w:tblPr>
      <w:tblGrid>
        <w:gridCol w:w="1350"/>
        <w:gridCol w:w="2340"/>
        <w:gridCol w:w="2340"/>
        <w:gridCol w:w="2430"/>
      </w:tblGrid>
      <w:tr w:rsidR="00C14373" w:rsidRPr="00C14373" w:rsidTr="00C14373">
        <w:tc>
          <w:tcPr>
            <w:tcW w:w="1350" w:type="dxa"/>
            <w:shd w:val="clear" w:color="auto" w:fill="BFBFBF" w:themeFill="background1" w:themeFillShade="BF"/>
          </w:tcPr>
          <w:p w:rsidR="00C14373" w:rsidRPr="00C14373" w:rsidRDefault="00C14373" w:rsidP="00C14373">
            <w:pPr>
              <w:jc w:val="center"/>
              <w:rPr>
                <w:b/>
              </w:rPr>
            </w:pPr>
            <w:r w:rsidRPr="00C14373">
              <w:rPr>
                <w:b/>
              </w:rPr>
              <w:t>Division</w:t>
            </w:r>
          </w:p>
        </w:tc>
        <w:tc>
          <w:tcPr>
            <w:tcW w:w="2340" w:type="dxa"/>
            <w:shd w:val="clear" w:color="auto" w:fill="BFBFBF" w:themeFill="background1" w:themeFillShade="BF"/>
          </w:tcPr>
          <w:p w:rsidR="00C14373" w:rsidRPr="00C14373" w:rsidRDefault="00C14373" w:rsidP="00C14373">
            <w:pPr>
              <w:jc w:val="center"/>
              <w:rPr>
                <w:b/>
              </w:rPr>
            </w:pPr>
            <w:r w:rsidRPr="00C14373">
              <w:rPr>
                <w:b/>
              </w:rPr>
              <w:t>Round 1</w:t>
            </w:r>
          </w:p>
        </w:tc>
        <w:tc>
          <w:tcPr>
            <w:tcW w:w="2340" w:type="dxa"/>
            <w:shd w:val="clear" w:color="auto" w:fill="BFBFBF" w:themeFill="background1" w:themeFillShade="BF"/>
          </w:tcPr>
          <w:p w:rsidR="00C14373" w:rsidRPr="00C14373" w:rsidRDefault="00C14373" w:rsidP="00C14373">
            <w:pPr>
              <w:jc w:val="center"/>
              <w:rPr>
                <w:b/>
              </w:rPr>
            </w:pPr>
            <w:r w:rsidRPr="00C14373">
              <w:rPr>
                <w:b/>
              </w:rPr>
              <w:t>Round 2</w:t>
            </w:r>
          </w:p>
        </w:tc>
        <w:tc>
          <w:tcPr>
            <w:tcW w:w="2340" w:type="dxa"/>
            <w:shd w:val="clear" w:color="auto" w:fill="BFBFBF" w:themeFill="background1" w:themeFillShade="BF"/>
          </w:tcPr>
          <w:p w:rsidR="00C14373" w:rsidRPr="00C14373" w:rsidRDefault="00C14373" w:rsidP="00C14373">
            <w:pPr>
              <w:jc w:val="center"/>
              <w:rPr>
                <w:b/>
              </w:rPr>
            </w:pPr>
            <w:r w:rsidRPr="00C14373">
              <w:rPr>
                <w:b/>
              </w:rPr>
              <w:t>Finals</w:t>
            </w:r>
          </w:p>
        </w:tc>
      </w:tr>
      <w:tr w:rsidR="00C14373" w:rsidTr="00C14373">
        <w:tc>
          <w:tcPr>
            <w:tcW w:w="1350" w:type="dxa"/>
          </w:tcPr>
          <w:p w:rsidR="00C14373" w:rsidRDefault="00C14373" w:rsidP="00C14373">
            <w:pPr>
              <w:jc w:val="center"/>
            </w:pPr>
            <w:r>
              <w:t>Men’s</w:t>
            </w:r>
          </w:p>
        </w:tc>
        <w:tc>
          <w:tcPr>
            <w:tcW w:w="2340" w:type="dxa"/>
          </w:tcPr>
          <w:p w:rsidR="009C0240" w:rsidRPr="00BB7C4C" w:rsidRDefault="0078240A">
            <w:pPr>
              <w:jc w:val="center"/>
              <w:rPr>
                <w:rPrChange w:id="86" w:author="Elbert L. de Guzman" w:date="2011-06-06T19:44:00Z">
                  <w:rPr>
                    <w:highlight w:val="yellow"/>
                  </w:rPr>
                </w:rPrChange>
              </w:rPr>
            </w:pPr>
            <w:r w:rsidRPr="00BB7C4C">
              <w:rPr>
                <w:rPrChange w:id="87" w:author="Elbert L. de Guzman" w:date="2011-06-06T19:44:00Z">
                  <w:rPr>
                    <w:highlight w:val="yellow"/>
                  </w:rPr>
                </w:rPrChange>
              </w:rPr>
              <w:t>de_dust2</w:t>
            </w:r>
          </w:p>
        </w:tc>
        <w:tc>
          <w:tcPr>
            <w:tcW w:w="2340" w:type="dxa"/>
          </w:tcPr>
          <w:p w:rsidR="00C14373" w:rsidRPr="00BB7C4C" w:rsidRDefault="0078240A" w:rsidP="00C14373">
            <w:pPr>
              <w:jc w:val="center"/>
              <w:rPr>
                <w:rPrChange w:id="88" w:author="Elbert L. de Guzman" w:date="2011-06-06T19:44:00Z">
                  <w:rPr>
                    <w:highlight w:val="yellow"/>
                  </w:rPr>
                </w:rPrChange>
              </w:rPr>
            </w:pPr>
            <w:proofErr w:type="spellStart"/>
            <w:r w:rsidRPr="00BB7C4C">
              <w:rPr>
                <w:rPrChange w:id="89" w:author="Elbert L. de Guzman" w:date="2011-06-06T19:44:00Z">
                  <w:rPr>
                    <w:highlight w:val="yellow"/>
                  </w:rPr>
                </w:rPrChange>
              </w:rPr>
              <w:t>de_aztec</w:t>
            </w:r>
            <w:proofErr w:type="spellEnd"/>
          </w:p>
        </w:tc>
        <w:tc>
          <w:tcPr>
            <w:tcW w:w="2340" w:type="dxa"/>
          </w:tcPr>
          <w:p w:rsidR="00C14373" w:rsidRPr="00BB7C4C" w:rsidRDefault="0078240A" w:rsidP="00C14373">
            <w:pPr>
              <w:jc w:val="center"/>
              <w:rPr>
                <w:rPrChange w:id="90" w:author="Elbert L. de Guzman" w:date="2011-06-06T19:44:00Z">
                  <w:rPr>
                    <w:highlight w:val="yellow"/>
                  </w:rPr>
                </w:rPrChange>
              </w:rPr>
            </w:pPr>
            <w:r w:rsidRPr="00BB7C4C">
              <w:rPr>
                <w:rPrChange w:id="91" w:author="Elbert L. de Guzman" w:date="2011-06-06T19:44:00Z">
                  <w:rPr>
                    <w:highlight w:val="yellow"/>
                  </w:rPr>
                </w:rPrChange>
              </w:rPr>
              <w:t>de_dust4ever</w:t>
            </w:r>
          </w:p>
        </w:tc>
      </w:tr>
      <w:tr w:rsidR="00C14373" w:rsidTr="00C14373">
        <w:tc>
          <w:tcPr>
            <w:tcW w:w="1350" w:type="dxa"/>
          </w:tcPr>
          <w:p w:rsidR="00C14373" w:rsidRDefault="00C14373" w:rsidP="00C14373">
            <w:pPr>
              <w:jc w:val="center"/>
            </w:pPr>
            <w:r>
              <w:t>Women’s</w:t>
            </w:r>
          </w:p>
        </w:tc>
        <w:tc>
          <w:tcPr>
            <w:tcW w:w="2340" w:type="dxa"/>
          </w:tcPr>
          <w:p w:rsidR="009C0240" w:rsidRPr="00BB7C4C" w:rsidRDefault="0078240A">
            <w:pPr>
              <w:jc w:val="center"/>
              <w:rPr>
                <w:rPrChange w:id="92" w:author="Elbert L. de Guzman" w:date="2011-06-06T19:44:00Z">
                  <w:rPr>
                    <w:highlight w:val="yellow"/>
                  </w:rPr>
                </w:rPrChange>
              </w:rPr>
            </w:pPr>
            <w:r w:rsidRPr="00BB7C4C">
              <w:rPr>
                <w:rPrChange w:id="93" w:author="Elbert L. de Guzman" w:date="2011-06-06T19:44:00Z">
                  <w:rPr>
                    <w:highlight w:val="yellow"/>
                  </w:rPr>
                </w:rPrChange>
              </w:rPr>
              <w:t>de_dust2</w:t>
            </w:r>
          </w:p>
        </w:tc>
        <w:tc>
          <w:tcPr>
            <w:tcW w:w="2340" w:type="dxa"/>
          </w:tcPr>
          <w:p w:rsidR="00C14373" w:rsidRPr="00BB7C4C" w:rsidRDefault="0078240A" w:rsidP="00C14373">
            <w:pPr>
              <w:jc w:val="center"/>
              <w:rPr>
                <w:rPrChange w:id="94" w:author="Elbert L. de Guzman" w:date="2011-06-06T19:44:00Z">
                  <w:rPr>
                    <w:highlight w:val="yellow"/>
                  </w:rPr>
                </w:rPrChange>
              </w:rPr>
            </w:pPr>
            <w:r w:rsidRPr="00BB7C4C">
              <w:rPr>
                <w:rPrChange w:id="95" w:author="Elbert L. de Guzman" w:date="2011-06-06T19:44:00Z">
                  <w:rPr>
                    <w:highlight w:val="yellow"/>
                  </w:rPr>
                </w:rPrChange>
              </w:rPr>
              <w:t>de_dust2</w:t>
            </w:r>
          </w:p>
        </w:tc>
        <w:tc>
          <w:tcPr>
            <w:tcW w:w="2340" w:type="dxa"/>
          </w:tcPr>
          <w:p w:rsidR="00C14373" w:rsidRPr="00BB7C4C" w:rsidRDefault="0078240A" w:rsidP="00C14373">
            <w:pPr>
              <w:jc w:val="center"/>
              <w:rPr>
                <w:rPrChange w:id="96" w:author="Elbert L. de Guzman" w:date="2011-06-06T19:44:00Z">
                  <w:rPr>
                    <w:highlight w:val="yellow"/>
                  </w:rPr>
                </w:rPrChange>
              </w:rPr>
            </w:pPr>
            <w:proofErr w:type="spellStart"/>
            <w:r w:rsidRPr="00BB7C4C">
              <w:rPr>
                <w:rPrChange w:id="97" w:author="Elbert L. de Guzman" w:date="2011-06-06T19:44:00Z">
                  <w:rPr>
                    <w:highlight w:val="yellow"/>
                  </w:rPr>
                </w:rPrChange>
              </w:rPr>
              <w:t>de_aztec</w:t>
            </w:r>
            <w:proofErr w:type="spellEnd"/>
          </w:p>
        </w:tc>
      </w:tr>
      <w:tr w:rsidR="00C14373" w:rsidTr="00C14373">
        <w:tc>
          <w:tcPr>
            <w:tcW w:w="1350" w:type="dxa"/>
          </w:tcPr>
          <w:p w:rsidR="00C14373" w:rsidRDefault="00C14373" w:rsidP="00C14373">
            <w:pPr>
              <w:jc w:val="center"/>
            </w:pPr>
            <w:r>
              <w:t>Mixed</w:t>
            </w:r>
          </w:p>
        </w:tc>
        <w:tc>
          <w:tcPr>
            <w:tcW w:w="2340" w:type="dxa"/>
          </w:tcPr>
          <w:p w:rsidR="00C14373" w:rsidRPr="00C14373" w:rsidRDefault="0078240A" w:rsidP="00C14373">
            <w:pPr>
              <w:jc w:val="center"/>
              <w:rPr>
                <w:highlight w:val="yellow"/>
              </w:rPr>
            </w:pPr>
            <w:r>
              <w:rPr>
                <w:highlight w:val="yellow"/>
              </w:rPr>
              <w:t>“fight yard”</w:t>
            </w:r>
          </w:p>
        </w:tc>
        <w:tc>
          <w:tcPr>
            <w:tcW w:w="2340" w:type="dxa"/>
          </w:tcPr>
          <w:p w:rsidR="00C14373" w:rsidRPr="00C14373" w:rsidRDefault="0078240A" w:rsidP="00C14373">
            <w:pPr>
              <w:jc w:val="center"/>
              <w:rPr>
                <w:highlight w:val="yellow"/>
              </w:rPr>
            </w:pPr>
            <w:r>
              <w:rPr>
                <w:highlight w:val="yellow"/>
              </w:rPr>
              <w:t>“fight yard”</w:t>
            </w:r>
          </w:p>
        </w:tc>
        <w:tc>
          <w:tcPr>
            <w:tcW w:w="2340" w:type="dxa"/>
          </w:tcPr>
          <w:p w:rsidR="00C14373" w:rsidRPr="00C14373" w:rsidRDefault="0078240A">
            <w:pPr>
              <w:jc w:val="center"/>
              <w:rPr>
                <w:highlight w:val="yellow"/>
              </w:rPr>
            </w:pPr>
            <w:bookmarkStart w:id="98" w:name="_GoBack"/>
            <w:bookmarkEnd w:id="98"/>
            <w:del w:id="99" w:author="Elbert L. de Guzman" w:date="2011-06-06T19:19:00Z">
              <w:r w:rsidRPr="00BB7C4C" w:rsidDel="0061239E">
                <w:rPr>
                  <w:rPrChange w:id="100" w:author="Elbert L. de Guzman" w:date="2011-06-06T19:44:00Z">
                    <w:rPr>
                      <w:highlight w:val="yellow"/>
                    </w:rPr>
                  </w:rPrChange>
                </w:rPr>
                <w:delText>“fight yard</w:delText>
              </w:r>
            </w:del>
            <w:ins w:id="101" w:author="Elbert L. de Guzman" w:date="2011-06-06T19:19:00Z">
              <w:r w:rsidR="0061239E" w:rsidRPr="00BB7C4C">
                <w:rPr>
                  <w:rPrChange w:id="102" w:author="Elbert L. de Guzman" w:date="2011-06-06T19:44:00Z">
                    <w:rPr>
                      <w:highlight w:val="yellow"/>
                    </w:rPr>
                  </w:rPrChange>
                </w:rPr>
                <w:t>fy_dustworl2010s</w:t>
              </w:r>
            </w:ins>
            <w:del w:id="103" w:author="Elbert L. de Guzman" w:date="2011-06-06T19:19:00Z">
              <w:r w:rsidDel="0061239E">
                <w:rPr>
                  <w:highlight w:val="yellow"/>
                </w:rPr>
                <w:delText>”</w:delText>
              </w:r>
            </w:del>
          </w:p>
        </w:tc>
      </w:tr>
    </w:tbl>
    <w:p w:rsidR="00A20C77" w:rsidRDefault="00A20C77" w:rsidP="00480FB7">
      <w:pPr>
        <w:pStyle w:val="ListNumber"/>
        <w:rPr>
          <w:ins w:id="104" w:author="Elbert L. de Guzman" w:date="2011-06-02T13:52:00Z"/>
        </w:rPr>
      </w:pPr>
      <w:ins w:id="105" w:author="Elbert L. de Guzman" w:date="2011-06-02T13:52:00Z">
        <w:r>
          <w:t xml:space="preserve">If the round time has elapsed for the Mixed </w:t>
        </w:r>
      </w:ins>
      <w:ins w:id="106" w:author="Elbert L. de Guzman" w:date="2011-06-06T19:19:00Z">
        <w:r w:rsidR="0061239E">
          <w:t xml:space="preserve">Division </w:t>
        </w:r>
      </w:ins>
      <w:ins w:id="107" w:author="Elbert L. de Guzman" w:date="2011-06-02T13:52:00Z">
        <w:r>
          <w:t xml:space="preserve">Game and players from both sides are still </w:t>
        </w:r>
      </w:ins>
      <w:ins w:id="108" w:author="Elbert L. de Guzman" w:date="2011-06-02T13:54:00Z">
        <w:r w:rsidR="000E01E7">
          <w:t xml:space="preserve">alive, the round point shall be awarded to the </w:t>
        </w:r>
      </w:ins>
      <w:ins w:id="109" w:author="Elbert L. de Guzman" w:date="2011-06-02T13:55:00Z">
        <w:r w:rsidR="000E01E7">
          <w:t xml:space="preserve">team with a </w:t>
        </w:r>
      </w:ins>
      <w:ins w:id="110" w:author="Elbert L. de Guzman" w:date="2011-06-02T13:54:00Z">
        <w:r w:rsidR="000E01E7">
          <w:t>Counter</w:t>
        </w:r>
      </w:ins>
      <w:ins w:id="111" w:author="Elbert L. de Guzman" w:date="2011-06-02T13:55:00Z">
        <w:r w:rsidR="000E01E7">
          <w:t xml:space="preserve"> Terrorist role.</w:t>
        </w:r>
      </w:ins>
    </w:p>
    <w:p w:rsidR="00480FB7" w:rsidRPr="00480FB7" w:rsidRDefault="00480FB7" w:rsidP="00480FB7">
      <w:pPr>
        <w:pStyle w:val="ListNumber"/>
      </w:pPr>
      <w:r w:rsidRPr="00480FB7">
        <w:t>The team shall submit player assignments before each game of the match, and all players shall be ready to play at game time.</w:t>
      </w:r>
    </w:p>
    <w:p w:rsidR="00480FB7" w:rsidRPr="00480FB7" w:rsidRDefault="00480FB7" w:rsidP="00480FB7">
      <w:pPr>
        <w:pStyle w:val="ListNumber"/>
      </w:pPr>
      <w:r w:rsidRPr="00480FB7">
        <w:t>A team shall use the same set of computers for the duration of the match.</w:t>
      </w:r>
    </w:p>
    <w:p w:rsidR="00480FB7" w:rsidRPr="00480FB7" w:rsidRDefault="00480FB7" w:rsidP="00480FB7">
      <w:pPr>
        <w:pStyle w:val="ListNumber"/>
      </w:pPr>
      <w:r w:rsidRPr="00480FB7">
        <w:t>The initial role and computer assignments shall:</w:t>
      </w:r>
    </w:p>
    <w:p w:rsidR="00480FB7" w:rsidRPr="00480FB7" w:rsidRDefault="00480FB7" w:rsidP="00480FB7">
      <w:pPr>
        <w:pStyle w:val="ListNumber2"/>
        <w:numPr>
          <w:ilvl w:val="0"/>
          <w:numId w:val="14"/>
        </w:numPr>
        <w:spacing w:before="120"/>
        <w:contextualSpacing w:val="0"/>
      </w:pPr>
      <w:r w:rsidRPr="00480FB7">
        <w:t>On the teams’ first meeting, be decided by a coin toss before the first round when two teams first meet.  The winner of the toss shall be given the choice of either initial role or computer assignment.  The other team shall have the other choice.</w:t>
      </w:r>
    </w:p>
    <w:p w:rsidR="00480FB7" w:rsidRPr="00480FB7" w:rsidRDefault="00480FB7" w:rsidP="00480FB7">
      <w:pPr>
        <w:pStyle w:val="ListNumber2"/>
        <w:numPr>
          <w:ilvl w:val="0"/>
          <w:numId w:val="14"/>
        </w:numPr>
        <w:spacing w:before="120"/>
        <w:contextualSpacing w:val="0"/>
      </w:pPr>
      <w:r w:rsidRPr="00480FB7">
        <w:t>On the teams’ second meeting, be the opposite of the initial assignments of the first meeting.</w:t>
      </w:r>
    </w:p>
    <w:p w:rsidR="00480FB7" w:rsidRPr="00480FB7" w:rsidRDefault="00480FB7" w:rsidP="00480FB7">
      <w:pPr>
        <w:pStyle w:val="ListNumber"/>
      </w:pPr>
      <w:r w:rsidRPr="00480FB7">
        <w:t>Teams shall then switch roles after every 5 rounds.  During this time, players may switch computer stations among the team.</w:t>
      </w:r>
    </w:p>
    <w:p w:rsidR="00480FB7" w:rsidRPr="00480FB7" w:rsidRDefault="00480FB7" w:rsidP="00480FB7">
      <w:pPr>
        <w:pStyle w:val="ListNumber"/>
      </w:pPr>
      <w:r w:rsidRPr="00480FB7">
        <w:lastRenderedPageBreak/>
        <w:t>No player substitution shall be allowed in the middle of a match.</w:t>
      </w:r>
    </w:p>
    <w:p w:rsidR="00D7678A" w:rsidRDefault="00D7678A" w:rsidP="004E2FF0">
      <w:pPr>
        <w:pStyle w:val="Heading1"/>
      </w:pPr>
      <w:r>
        <w:t>Ranking</w:t>
      </w:r>
    </w:p>
    <w:p w:rsidR="00D7678A" w:rsidRDefault="00D7678A" w:rsidP="00D7678A">
      <w:pPr>
        <w:pStyle w:val="ListNumber"/>
      </w:pPr>
      <w:r>
        <w:t>At the end of the Elimination Round, the competing teams shall be ranked according to their match win-loss records.</w:t>
      </w:r>
    </w:p>
    <w:p w:rsidR="00D7678A" w:rsidRDefault="00D7678A" w:rsidP="00D7678A">
      <w:pPr>
        <w:pStyle w:val="ListNumber"/>
      </w:pPr>
      <w:r>
        <w:t>If ties after the conclusion of the Elimination Round need to be broken, the ranks shall be determined as follows:</w:t>
      </w:r>
    </w:p>
    <w:p w:rsidR="00480FB7" w:rsidRPr="0098282E" w:rsidRDefault="00480FB7" w:rsidP="00480FB7">
      <w:pPr>
        <w:pStyle w:val="ListNumber2"/>
        <w:numPr>
          <w:ilvl w:val="0"/>
          <w:numId w:val="19"/>
        </w:numPr>
        <w:spacing w:before="120"/>
        <w:contextualSpacing w:val="0"/>
      </w:pPr>
      <w:bookmarkStart w:id="112" w:name="_Ref251766166"/>
      <w:r w:rsidRPr="0098282E">
        <w:t>The first level of tie-break shall use the total game margin.</w:t>
      </w:r>
      <w:bookmarkEnd w:id="112"/>
    </w:p>
    <w:p w:rsidR="00480FB7" w:rsidRPr="0098282E" w:rsidRDefault="00480FB7" w:rsidP="00480FB7">
      <w:pPr>
        <w:pStyle w:val="ListNumber2"/>
        <w:numPr>
          <w:ilvl w:val="0"/>
          <w:numId w:val="19"/>
        </w:numPr>
        <w:spacing w:before="120"/>
        <w:contextualSpacing w:val="0"/>
      </w:pPr>
      <w:r w:rsidRPr="0098282E">
        <w:t xml:space="preserve">A play-off match will be conducted if the teams are still tied after application </w:t>
      </w:r>
      <w:proofErr w:type="gramStart"/>
      <w:r w:rsidRPr="0098282E">
        <w:t xml:space="preserve">of </w:t>
      </w:r>
      <w:r>
        <w:t xml:space="preserve"> </w:t>
      </w:r>
      <w:r w:rsidRPr="0098282E">
        <w:t>item</w:t>
      </w:r>
      <w:proofErr w:type="gramEnd"/>
      <w:r w:rsidRPr="0098282E">
        <w:t> </w:t>
      </w:r>
      <w:fldSimple w:instr=" REF _Ref251766166 \r  \* MERGEFORMAT ">
        <w:r w:rsidR="00C14373">
          <w:t>a</w:t>
        </w:r>
      </w:fldSimple>
      <w:r w:rsidRPr="0098282E">
        <w:t xml:space="preserve"> above.  The play-off match shall follow the same format as a regular match.</w:t>
      </w:r>
    </w:p>
    <w:p w:rsidR="00F6749F" w:rsidRPr="009D0EEF" w:rsidRDefault="00F6749F" w:rsidP="00F6749F">
      <w:pPr>
        <w:pStyle w:val="Heading1"/>
      </w:pPr>
      <w:r w:rsidRPr="009D0EEF">
        <w:t>Points of Emphasis</w:t>
      </w:r>
    </w:p>
    <w:p w:rsidR="00480FB7" w:rsidRPr="0098282E" w:rsidRDefault="00480FB7" w:rsidP="00480FB7">
      <w:pPr>
        <w:pStyle w:val="ListNumber"/>
        <w:numPr>
          <w:ilvl w:val="0"/>
          <w:numId w:val="8"/>
        </w:numPr>
        <w:tabs>
          <w:tab w:val="clear" w:pos="360"/>
          <w:tab w:val="num" w:pos="720"/>
        </w:tabs>
        <w:ind w:left="720" w:hanging="720"/>
      </w:pPr>
      <w:r w:rsidRPr="0098282E">
        <w:t>A referee shall be assigned per competing team to serve as witness and arbiter among competing teams.</w:t>
      </w:r>
    </w:p>
    <w:p w:rsidR="00480FB7" w:rsidRPr="0098282E" w:rsidRDefault="00480FB7" w:rsidP="00480FB7">
      <w:pPr>
        <w:pStyle w:val="ListNumber"/>
        <w:numPr>
          <w:ilvl w:val="0"/>
          <w:numId w:val="8"/>
        </w:numPr>
        <w:tabs>
          <w:tab w:val="clear" w:pos="360"/>
          <w:tab w:val="num" w:pos="720"/>
        </w:tabs>
        <w:ind w:left="720" w:hanging="720"/>
      </w:pPr>
      <w:r w:rsidRPr="0098282E">
        <w:t>Players are not allowed to adjust any game setting.  Any team/player found to have tampered with the game setting shall forfeit the match.</w:t>
      </w:r>
    </w:p>
    <w:p w:rsidR="00480FB7" w:rsidRPr="0098282E" w:rsidRDefault="00480FB7" w:rsidP="00480FB7">
      <w:pPr>
        <w:pStyle w:val="ListNumber"/>
        <w:numPr>
          <w:ilvl w:val="0"/>
          <w:numId w:val="8"/>
        </w:numPr>
        <w:tabs>
          <w:tab w:val="clear" w:pos="360"/>
          <w:tab w:val="num" w:pos="720"/>
        </w:tabs>
        <w:ind w:left="720" w:hanging="720"/>
      </w:pPr>
      <w:r w:rsidRPr="0098282E">
        <w:t>A round that is interrupted by a valid technical problem shall be restarted.</w:t>
      </w:r>
    </w:p>
    <w:p w:rsidR="00480FB7" w:rsidRPr="0098282E" w:rsidRDefault="00480FB7" w:rsidP="00480FB7">
      <w:pPr>
        <w:pStyle w:val="ListNumber"/>
        <w:numPr>
          <w:ilvl w:val="0"/>
          <w:numId w:val="8"/>
        </w:numPr>
        <w:tabs>
          <w:tab w:val="clear" w:pos="360"/>
          <w:tab w:val="num" w:pos="720"/>
        </w:tabs>
        <w:ind w:left="720" w:hanging="720"/>
      </w:pPr>
      <w:r w:rsidRPr="0098282E">
        <w:t>Fair play is expected of all players.  The referees shall have the power to determine any unfair practice during the game, and the discretion in identifying corresponding penalty, including automatic loss of a match for an offending team.</w:t>
      </w:r>
    </w:p>
    <w:p w:rsidR="00480FB7" w:rsidRDefault="00480FB7" w:rsidP="00480FB7">
      <w:pPr>
        <w:pStyle w:val="ListNumber"/>
        <w:numPr>
          <w:ilvl w:val="0"/>
          <w:numId w:val="8"/>
        </w:numPr>
        <w:tabs>
          <w:tab w:val="clear" w:pos="360"/>
          <w:tab w:val="num" w:pos="720"/>
        </w:tabs>
        <w:spacing w:after="120"/>
        <w:ind w:left="720" w:hanging="720"/>
      </w:pPr>
      <w:r w:rsidRPr="0098282E">
        <w:t>The following gives some examples of legal (allowed) and unfair (not allowed) practices:</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52"/>
        <w:gridCol w:w="4353"/>
      </w:tblGrid>
      <w:tr w:rsidR="00480FB7" w:rsidRPr="0098282E" w:rsidTr="00480FB7">
        <w:trPr>
          <w:tblHeader/>
        </w:trPr>
        <w:tc>
          <w:tcPr>
            <w:tcW w:w="4352" w:type="dxa"/>
            <w:vAlign w:val="center"/>
          </w:tcPr>
          <w:p w:rsidR="00480FB7" w:rsidRPr="0098282E" w:rsidRDefault="00480FB7" w:rsidP="00480FB7">
            <w:pPr>
              <w:tabs>
                <w:tab w:val="num" w:pos="0"/>
                <w:tab w:val="num" w:pos="720"/>
              </w:tabs>
              <w:ind w:left="720" w:hanging="720"/>
              <w:jc w:val="center"/>
              <w:rPr>
                <w:b/>
                <w:szCs w:val="22"/>
              </w:rPr>
            </w:pPr>
            <w:r w:rsidRPr="0098282E">
              <w:rPr>
                <w:b/>
                <w:szCs w:val="22"/>
              </w:rPr>
              <w:t>Legal Practices</w:t>
            </w:r>
          </w:p>
        </w:tc>
        <w:tc>
          <w:tcPr>
            <w:tcW w:w="4353" w:type="dxa"/>
            <w:vAlign w:val="center"/>
          </w:tcPr>
          <w:p w:rsidR="00480FB7" w:rsidRPr="0098282E" w:rsidRDefault="00480FB7" w:rsidP="00480FB7">
            <w:pPr>
              <w:tabs>
                <w:tab w:val="num" w:pos="0"/>
                <w:tab w:val="num" w:pos="720"/>
              </w:tabs>
              <w:ind w:left="720" w:hanging="720"/>
              <w:jc w:val="center"/>
              <w:rPr>
                <w:b/>
                <w:szCs w:val="22"/>
              </w:rPr>
            </w:pPr>
            <w:r w:rsidRPr="0098282E">
              <w:rPr>
                <w:b/>
                <w:szCs w:val="22"/>
              </w:rPr>
              <w:t>Unfair Practices</w:t>
            </w:r>
          </w:p>
        </w:tc>
      </w:tr>
      <w:tr w:rsidR="00480FB7" w:rsidRPr="0098282E" w:rsidTr="00480FB7">
        <w:tc>
          <w:tcPr>
            <w:tcW w:w="4352" w:type="dxa"/>
          </w:tcPr>
          <w:p w:rsidR="00480FB7" w:rsidRPr="0098282E" w:rsidRDefault="00480FB7" w:rsidP="00480FB7">
            <w:pPr>
              <w:tabs>
                <w:tab w:val="num" w:pos="0"/>
              </w:tabs>
              <w:spacing w:before="120"/>
              <w:ind w:hanging="18"/>
              <w:rPr>
                <w:szCs w:val="22"/>
              </w:rPr>
            </w:pPr>
            <w:r w:rsidRPr="0098282E">
              <w:rPr>
                <w:szCs w:val="22"/>
              </w:rPr>
              <w:t>Team members may communicate verbally if they are ALIVE in the match or when all team members are dead.</w:t>
            </w:r>
          </w:p>
          <w:p w:rsidR="00480FB7" w:rsidRPr="0098282E" w:rsidRDefault="00480FB7" w:rsidP="00480FB7">
            <w:pPr>
              <w:tabs>
                <w:tab w:val="num" w:pos="0"/>
              </w:tabs>
              <w:spacing w:before="120"/>
              <w:ind w:hanging="18"/>
              <w:rPr>
                <w:szCs w:val="22"/>
              </w:rPr>
            </w:pPr>
            <w:r w:rsidRPr="0098282E">
              <w:rPr>
                <w:szCs w:val="22"/>
              </w:rPr>
              <w:t>Boosting (stepping on top of own team player) in play</w:t>
            </w:r>
          </w:p>
          <w:p w:rsidR="00480FB7" w:rsidRPr="0098282E" w:rsidRDefault="00480FB7" w:rsidP="00480FB7">
            <w:pPr>
              <w:tabs>
                <w:tab w:val="num" w:pos="0"/>
              </w:tabs>
              <w:spacing w:before="120"/>
              <w:ind w:hanging="18"/>
              <w:rPr>
                <w:szCs w:val="22"/>
              </w:rPr>
            </w:pPr>
            <w:r w:rsidRPr="0098282E">
              <w:rPr>
                <w:szCs w:val="22"/>
              </w:rPr>
              <w:t>C4 must be installed at a viewable location.  Installing C4 at a location where a boost is required is allowed.</w:t>
            </w:r>
          </w:p>
          <w:p w:rsidR="00480FB7" w:rsidRPr="0098282E" w:rsidRDefault="00480FB7" w:rsidP="00480FB7">
            <w:pPr>
              <w:tabs>
                <w:tab w:val="num" w:pos="0"/>
              </w:tabs>
              <w:spacing w:before="120"/>
              <w:ind w:hanging="18"/>
              <w:rPr>
                <w:szCs w:val="22"/>
              </w:rPr>
            </w:pPr>
            <w:r w:rsidRPr="0098282E">
              <w:rPr>
                <w:szCs w:val="22"/>
              </w:rPr>
              <w:t>Throwing grenades over buildings in all maps.</w:t>
            </w:r>
          </w:p>
        </w:tc>
        <w:tc>
          <w:tcPr>
            <w:tcW w:w="4353" w:type="dxa"/>
          </w:tcPr>
          <w:p w:rsidR="00480FB7" w:rsidRPr="0098282E" w:rsidRDefault="00480FB7" w:rsidP="00480FB7">
            <w:pPr>
              <w:tabs>
                <w:tab w:val="num" w:pos="0"/>
              </w:tabs>
              <w:spacing w:before="120"/>
              <w:ind w:hanging="18"/>
              <w:rPr>
                <w:szCs w:val="22"/>
              </w:rPr>
            </w:pPr>
            <w:r w:rsidRPr="0098282E">
              <w:rPr>
                <w:szCs w:val="22"/>
              </w:rPr>
              <w:t>Any player who has DIED cannot communicate by ANY means (Gesture or Verbal Communication) with any other team member or opponent until the beginning of the next round.</w:t>
            </w:r>
          </w:p>
          <w:p w:rsidR="00480FB7" w:rsidRPr="0098282E" w:rsidRDefault="00480FB7" w:rsidP="00480FB7">
            <w:pPr>
              <w:tabs>
                <w:tab w:val="num" w:pos="0"/>
              </w:tabs>
              <w:spacing w:before="120"/>
              <w:ind w:hanging="18"/>
              <w:rPr>
                <w:szCs w:val="22"/>
              </w:rPr>
            </w:pPr>
            <w:r w:rsidRPr="0098282E">
              <w:rPr>
                <w:szCs w:val="22"/>
              </w:rPr>
              <w:t>If a player continues to communicate after he is killed, the team may be given a warning or lose by default at the referee’s sole discretion.</w:t>
            </w:r>
          </w:p>
          <w:p w:rsidR="00480FB7" w:rsidRPr="0098282E" w:rsidRDefault="00480FB7" w:rsidP="00480FB7">
            <w:pPr>
              <w:tabs>
                <w:tab w:val="num" w:pos="0"/>
              </w:tabs>
              <w:spacing w:before="120"/>
              <w:ind w:hanging="18"/>
              <w:rPr>
                <w:szCs w:val="22"/>
              </w:rPr>
            </w:pPr>
            <w:r w:rsidRPr="0098282E">
              <w:rPr>
                <w:szCs w:val="22"/>
              </w:rPr>
              <w:t>Binding duck to scroll wheel.</w:t>
            </w:r>
          </w:p>
          <w:p w:rsidR="00480FB7" w:rsidRPr="0098282E" w:rsidRDefault="00480FB7" w:rsidP="00480FB7">
            <w:pPr>
              <w:tabs>
                <w:tab w:val="num" w:pos="0"/>
              </w:tabs>
              <w:spacing w:before="120"/>
              <w:ind w:hanging="18"/>
              <w:rPr>
                <w:szCs w:val="22"/>
              </w:rPr>
            </w:pPr>
            <w:r w:rsidRPr="0098282E">
              <w:rPr>
                <w:szCs w:val="22"/>
              </w:rPr>
              <w:t>Silent C4 installation will result in a warning or loss of all remaining TR rounds at the sole discretion of the referee.</w:t>
            </w:r>
          </w:p>
          <w:p w:rsidR="00480FB7" w:rsidRPr="0098282E" w:rsidRDefault="00480FB7" w:rsidP="00480FB7">
            <w:pPr>
              <w:tabs>
                <w:tab w:val="num" w:pos="0"/>
              </w:tabs>
              <w:spacing w:before="120"/>
              <w:ind w:hanging="18"/>
              <w:rPr>
                <w:szCs w:val="22"/>
              </w:rPr>
            </w:pPr>
            <w:r w:rsidRPr="0098282E">
              <w:rPr>
                <w:szCs w:val="22"/>
              </w:rPr>
              <w:t>Any use of the flash bang bug will result in loss by default for the offending team.</w:t>
            </w:r>
          </w:p>
          <w:p w:rsidR="00480FB7" w:rsidRPr="0098282E" w:rsidRDefault="00480FB7" w:rsidP="00480FB7">
            <w:pPr>
              <w:tabs>
                <w:tab w:val="num" w:pos="0"/>
              </w:tabs>
              <w:spacing w:before="120"/>
              <w:ind w:hanging="18"/>
              <w:rPr>
                <w:szCs w:val="22"/>
              </w:rPr>
            </w:pPr>
            <w:r w:rsidRPr="0098282E">
              <w:rPr>
                <w:szCs w:val="22"/>
              </w:rPr>
              <w:t>Use of personal model/skins (includes weapon skins).</w:t>
            </w:r>
          </w:p>
          <w:p w:rsidR="00480FB7" w:rsidRPr="0098282E" w:rsidRDefault="00480FB7" w:rsidP="00480FB7">
            <w:pPr>
              <w:tabs>
                <w:tab w:val="num" w:pos="0"/>
              </w:tabs>
              <w:spacing w:before="120"/>
              <w:ind w:hanging="18"/>
              <w:rPr>
                <w:szCs w:val="22"/>
              </w:rPr>
            </w:pPr>
            <w:r w:rsidRPr="0098282E">
              <w:rPr>
                <w:szCs w:val="22"/>
              </w:rPr>
              <w:t>Use of personal map texture.</w:t>
            </w:r>
          </w:p>
          <w:p w:rsidR="00480FB7" w:rsidRPr="0098282E" w:rsidRDefault="00480FB7" w:rsidP="00480FB7">
            <w:pPr>
              <w:tabs>
                <w:tab w:val="num" w:pos="0"/>
              </w:tabs>
              <w:spacing w:before="120"/>
              <w:ind w:hanging="18"/>
              <w:rPr>
                <w:szCs w:val="22"/>
              </w:rPr>
            </w:pPr>
            <w:r w:rsidRPr="0098282E">
              <w:rPr>
                <w:szCs w:val="22"/>
              </w:rPr>
              <w:t>Use of any cheat program.</w:t>
            </w:r>
          </w:p>
          <w:p w:rsidR="00480FB7" w:rsidRPr="0098282E" w:rsidRDefault="00480FB7" w:rsidP="00480FB7">
            <w:pPr>
              <w:tabs>
                <w:tab w:val="num" w:pos="0"/>
              </w:tabs>
              <w:spacing w:before="120"/>
              <w:ind w:hanging="18"/>
              <w:rPr>
                <w:szCs w:val="22"/>
              </w:rPr>
            </w:pPr>
            <w:r w:rsidRPr="0098282E">
              <w:rPr>
                <w:szCs w:val="22"/>
              </w:rPr>
              <w:t xml:space="preserve">Use of map bugs in play (e.g. map </w:t>
            </w:r>
            <w:r w:rsidRPr="0098282E">
              <w:rPr>
                <w:szCs w:val="22"/>
              </w:rPr>
              <w:lastRenderedPageBreak/>
              <w:t>swimming, auto aim, etc.).</w:t>
            </w:r>
          </w:p>
          <w:p w:rsidR="00480FB7" w:rsidRPr="0098282E" w:rsidRDefault="00480FB7" w:rsidP="00480FB7">
            <w:pPr>
              <w:tabs>
                <w:tab w:val="num" w:pos="0"/>
              </w:tabs>
              <w:spacing w:before="120"/>
              <w:ind w:hanging="18"/>
              <w:rPr>
                <w:szCs w:val="22"/>
              </w:rPr>
            </w:pPr>
            <w:r w:rsidRPr="0098282E">
              <w:rPr>
                <w:szCs w:val="22"/>
              </w:rPr>
              <w:t xml:space="preserve">Use of unfair but available scripts (e.g. </w:t>
            </w:r>
            <w:proofErr w:type="spellStart"/>
            <w:r w:rsidRPr="0098282E">
              <w:rPr>
                <w:szCs w:val="22"/>
              </w:rPr>
              <w:t>silentrun</w:t>
            </w:r>
            <w:proofErr w:type="spellEnd"/>
            <w:r w:rsidRPr="0098282E">
              <w:rPr>
                <w:szCs w:val="22"/>
              </w:rPr>
              <w:t xml:space="preserve">, </w:t>
            </w:r>
            <w:proofErr w:type="spellStart"/>
            <w:r w:rsidRPr="0098282E">
              <w:rPr>
                <w:szCs w:val="22"/>
              </w:rPr>
              <w:t>att</w:t>
            </w:r>
            <w:r>
              <w:rPr>
                <w:szCs w:val="22"/>
              </w:rPr>
              <w:t>a</w:t>
            </w:r>
            <w:r w:rsidRPr="0098282E">
              <w:rPr>
                <w:szCs w:val="22"/>
              </w:rPr>
              <w:t>ck+use</w:t>
            </w:r>
            <w:proofErr w:type="spellEnd"/>
            <w:r w:rsidRPr="0098282E">
              <w:rPr>
                <w:szCs w:val="22"/>
              </w:rPr>
              <w:t xml:space="preserve">, </w:t>
            </w:r>
            <w:proofErr w:type="spellStart"/>
            <w:r w:rsidRPr="0098282E">
              <w:rPr>
                <w:szCs w:val="22"/>
              </w:rPr>
              <w:t>centerview</w:t>
            </w:r>
            <w:proofErr w:type="spellEnd"/>
            <w:r w:rsidRPr="0098282E">
              <w:rPr>
                <w:szCs w:val="22"/>
              </w:rPr>
              <w:t xml:space="preserve"> script, </w:t>
            </w:r>
            <w:proofErr w:type="spellStart"/>
            <w:r w:rsidRPr="0098282E">
              <w:rPr>
                <w:szCs w:val="22"/>
              </w:rPr>
              <w:t>norecoil</w:t>
            </w:r>
            <w:proofErr w:type="spellEnd"/>
            <w:r w:rsidRPr="0098282E">
              <w:rPr>
                <w:szCs w:val="22"/>
              </w:rPr>
              <w:t xml:space="preserve"> script, etc.).</w:t>
            </w:r>
          </w:p>
        </w:tc>
      </w:tr>
    </w:tbl>
    <w:p w:rsidR="00480FB7" w:rsidRPr="0098282E" w:rsidRDefault="00480FB7" w:rsidP="00480FB7">
      <w:pPr>
        <w:pStyle w:val="Heading1"/>
        <w:tabs>
          <w:tab w:val="num" w:pos="720"/>
        </w:tabs>
        <w:ind w:left="720" w:hanging="720"/>
      </w:pPr>
      <w:r w:rsidRPr="0098282E">
        <w:lastRenderedPageBreak/>
        <w:t>Forfeiture</w:t>
      </w:r>
    </w:p>
    <w:p w:rsidR="00480FB7" w:rsidRPr="009B49AA" w:rsidRDefault="00480FB7" w:rsidP="00480FB7">
      <w:pPr>
        <w:pStyle w:val="ListNumber"/>
        <w:numPr>
          <w:ilvl w:val="0"/>
          <w:numId w:val="8"/>
        </w:numPr>
        <w:tabs>
          <w:tab w:val="clear" w:pos="360"/>
          <w:tab w:val="num" w:pos="720"/>
        </w:tabs>
        <w:ind w:left="720" w:hanging="720"/>
        <w:rPr>
          <w:lang w:val="en-AU"/>
        </w:rPr>
      </w:pPr>
      <w:r>
        <w:t>Forfeited</w:t>
      </w:r>
      <w:r w:rsidRPr="0098282E">
        <w:t xml:space="preserve"> games will be awarded as victories to the corresponding opponent with a game score of </w:t>
      </w:r>
      <w:r w:rsidRPr="00EF2666">
        <w:t>0–16</w:t>
      </w:r>
      <w:ins w:id="113" w:author="Elbert L. de Guzman" w:date="2011-06-02T13:51:00Z">
        <w:r w:rsidR="00A20C77">
          <w:t xml:space="preserve"> for the Men’s/Women’s </w:t>
        </w:r>
      </w:ins>
      <w:ins w:id="114" w:author="Elbert L. de Guzman" w:date="2011-06-06T19:21:00Z">
        <w:r w:rsidR="0061239E">
          <w:t>Division</w:t>
        </w:r>
      </w:ins>
      <w:ins w:id="115" w:author="Elbert L. de Guzman" w:date="2011-06-02T13:51:00Z">
        <w:r w:rsidR="00A20C77">
          <w:t xml:space="preserve"> or a score of 0-26 for the Mixed </w:t>
        </w:r>
      </w:ins>
      <w:ins w:id="116" w:author="Elbert L. de Guzman" w:date="2011-06-06T19:21:00Z">
        <w:r w:rsidR="0061239E">
          <w:t>Division</w:t>
        </w:r>
      </w:ins>
      <w:del w:id="117" w:author="Elbert L. de Guzman" w:date="2011-06-02T13:51:00Z">
        <w:r w:rsidRPr="00EF2666" w:rsidDel="00A20C77">
          <w:delText>.</w:delText>
        </w:r>
      </w:del>
    </w:p>
    <w:p w:rsidR="00480FB7" w:rsidRPr="009B49AA" w:rsidRDefault="00480FB7" w:rsidP="00480FB7">
      <w:pPr>
        <w:pStyle w:val="Heading1"/>
        <w:tabs>
          <w:tab w:val="num" w:pos="720"/>
        </w:tabs>
        <w:ind w:left="720" w:hanging="720"/>
        <w:rPr>
          <w:rFonts w:ascii="Trebuchet MS" w:hAnsi="Trebuchet MS"/>
          <w:b w:val="0"/>
          <w:bCs w:val="0"/>
        </w:rPr>
      </w:pPr>
      <w:r w:rsidRPr="009B49AA">
        <w:rPr>
          <w:b w:val="0"/>
          <w:bCs w:val="0"/>
        </w:rPr>
        <w:t>Game Venue Rules</w:t>
      </w:r>
    </w:p>
    <w:p w:rsidR="00480FB7" w:rsidRDefault="00480FB7" w:rsidP="00480FB7">
      <w:pPr>
        <w:pStyle w:val="ListNumber"/>
        <w:numPr>
          <w:ilvl w:val="0"/>
          <w:numId w:val="8"/>
        </w:numPr>
        <w:tabs>
          <w:tab w:val="clear" w:pos="360"/>
          <w:tab w:val="num" w:pos="720"/>
        </w:tabs>
        <w:ind w:left="720" w:hanging="720"/>
        <w:rPr>
          <w:szCs w:val="22"/>
        </w:rPr>
      </w:pPr>
      <w:r>
        <w:t>Spectators will be allowed in the game venue but restricted to certain areas.</w:t>
      </w:r>
    </w:p>
    <w:p w:rsidR="00480FB7" w:rsidRDefault="00480FB7" w:rsidP="00480FB7">
      <w:pPr>
        <w:pStyle w:val="ListNumber"/>
        <w:numPr>
          <w:ilvl w:val="0"/>
          <w:numId w:val="8"/>
        </w:numPr>
        <w:tabs>
          <w:tab w:val="clear" w:pos="360"/>
          <w:tab w:val="num" w:pos="720"/>
        </w:tabs>
        <w:ind w:left="720" w:hanging="720"/>
      </w:pPr>
      <w:r>
        <w:t>Spectators shall be forbidden any communication with the players.  This includes calling their attention on unnoticed violation/s of game rules.</w:t>
      </w:r>
    </w:p>
    <w:p w:rsidR="00480FB7" w:rsidRDefault="00480FB7" w:rsidP="00480FB7">
      <w:pPr>
        <w:pStyle w:val="ListNumber"/>
        <w:numPr>
          <w:ilvl w:val="0"/>
          <w:numId w:val="8"/>
        </w:numPr>
        <w:tabs>
          <w:tab w:val="clear" w:pos="360"/>
          <w:tab w:val="num" w:pos="720"/>
        </w:tabs>
        <w:ind w:left="720" w:hanging="720"/>
      </w:pPr>
      <w:r>
        <w:t>Players and spectators are prohibited from creating excessive noise that may affect the concentration of the players.</w:t>
      </w:r>
    </w:p>
    <w:p w:rsidR="00480FB7" w:rsidRDefault="00480FB7" w:rsidP="00480FB7">
      <w:pPr>
        <w:pStyle w:val="ListNumber"/>
        <w:numPr>
          <w:ilvl w:val="0"/>
          <w:numId w:val="8"/>
        </w:numPr>
        <w:tabs>
          <w:tab w:val="clear" w:pos="360"/>
          <w:tab w:val="num" w:pos="720"/>
        </w:tabs>
        <w:ind w:left="720" w:hanging="720"/>
      </w:pPr>
      <w:r>
        <w:t>Violation of any of the above game venue rules shall be penalized by the awarding of an additional game point for the opponent for each instance of violation as deemed by the Event Director.  If the violator is not of the playing team, the penalty will be applied to the violator’s team’s matches against the currently playing teams.  Note that this may change the teams’ win-loss records.</w:t>
      </w:r>
    </w:p>
    <w:sectPr w:rsidR="00480FB7" w:rsidSect="00446E25">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C77" w:rsidRDefault="00A20C77">
      <w:r>
        <w:separator/>
      </w:r>
    </w:p>
  </w:endnote>
  <w:endnote w:type="continuationSeparator" w:id="0">
    <w:p w:rsidR="00A20C77" w:rsidRDefault="00A2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Optima DemiBold">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77" w:rsidRDefault="00BB7C4C" w:rsidP="00567BCD">
    <w:pPr>
      <w:pStyle w:val="Footer"/>
    </w:pPr>
    <w:r>
      <w:pict>
        <v:rect id="_x0000_i1026" style="width:0;height:1.5pt" o:hralign="center" o:hrstd="t" o:hr="t" fillcolor="#aca899" stroked="f"/>
      </w:pict>
    </w:r>
  </w:p>
  <w:p w:rsidR="00A20C77" w:rsidRDefault="00A20C77" w:rsidP="00567BCD">
    <w:pPr>
      <w:pStyle w:val="Footer"/>
    </w:pPr>
    <w:r>
      <w:fldChar w:fldCharType="begin"/>
    </w:r>
    <w:r>
      <w:instrText xml:space="preserve"> REF Title \h </w:instrText>
    </w:r>
    <w:r>
      <w:fldChar w:fldCharType="separate"/>
    </w:r>
    <w:r>
      <w:t>Counter-Strike</w:t>
    </w:r>
    <w:r>
      <w:fldChar w:fldCharType="end"/>
    </w:r>
    <w:r>
      <w:tab/>
    </w:r>
    <w:sdt>
      <w:sdtPr>
        <w:id w:val="973379"/>
        <w:docPartObj>
          <w:docPartGallery w:val="Page Numbers (Bottom of Page)"/>
          <w:docPartUnique/>
        </w:docPartObj>
      </w:sdtPr>
      <w:sdtEndPr/>
      <w:sdtContent>
        <w:sdt>
          <w:sdtPr>
            <w:id w:val="565050523"/>
            <w:docPartObj>
              <w:docPartGallery w:val="Page Numbers (Top of Page)"/>
              <w:docPartUnique/>
            </w:docPartObj>
          </w:sdtPr>
          <w:sdtEndPr/>
          <w:sdtContent>
            <w:r>
              <w:t xml:space="preserve">Page </w:t>
            </w:r>
            <w:r>
              <w:fldChar w:fldCharType="begin"/>
            </w:r>
            <w:r>
              <w:instrText xml:space="preserve"> PAGE </w:instrText>
            </w:r>
            <w:r>
              <w:fldChar w:fldCharType="separate"/>
            </w:r>
            <w:r w:rsidR="00BB7C4C">
              <w:rPr>
                <w:noProof/>
              </w:rPr>
              <w:t>4</w:t>
            </w:r>
            <w:r>
              <w:rPr>
                <w:noProof/>
              </w:rPr>
              <w:fldChar w:fldCharType="end"/>
            </w:r>
            <w:r>
              <w:t xml:space="preserve"> of </w:t>
            </w:r>
            <w:fldSimple w:instr=" NUMPAGES  ">
              <w:r w:rsidR="00BB7C4C">
                <w:rPr>
                  <w:noProof/>
                </w:rPr>
                <w:t>4</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C77" w:rsidRDefault="00A20C77">
      <w:r>
        <w:separator/>
      </w:r>
    </w:p>
  </w:footnote>
  <w:footnote w:type="continuationSeparator" w:id="0">
    <w:p w:rsidR="00A20C77" w:rsidRDefault="00A20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77" w:rsidRDefault="00A20C77" w:rsidP="00730F05">
    <w:pPr>
      <w:pStyle w:val="Header"/>
    </w:pPr>
    <w:r w:rsidRPr="008C71D5">
      <w:rPr>
        <w:rFonts w:ascii="Optima DemiBold" w:hAnsi="Optima DemiBold"/>
        <w:sz w:val="28"/>
        <w:szCs w:val="32"/>
      </w:rPr>
      <w:t xml:space="preserve">STI </w:t>
    </w:r>
    <w:r>
      <w:rPr>
        <w:rFonts w:ascii="Optima DemiBold" w:hAnsi="Optima DemiBold"/>
        <w:sz w:val="28"/>
        <w:szCs w:val="32"/>
      </w:rPr>
      <w:t>Synergy Games 2011–12</w:t>
    </w:r>
    <w:r w:rsidRPr="008C71D5">
      <w:rPr>
        <w:rFonts w:ascii="Optima DemiBold" w:hAnsi="Optima DemiBold"/>
        <w:sz w:val="28"/>
        <w:szCs w:val="32"/>
      </w:rPr>
      <w:t xml:space="preserve">: </w:t>
    </w:r>
    <w:r>
      <w:rPr>
        <w:rFonts w:ascii="Optima DemiBold" w:hAnsi="Optima DemiBold"/>
        <w:sz w:val="28"/>
        <w:szCs w:val="32"/>
      </w:rPr>
      <w:t>Race to Excellence</w:t>
    </w:r>
    <w:r w:rsidR="00BB7C4C">
      <w:pict>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4090019"/>
    <w:lvl w:ilvl="0">
      <w:start w:val="1"/>
      <w:numFmt w:val="lowerLetter"/>
      <w:lvlText w:val="%1."/>
      <w:lvlJc w:val="left"/>
      <w:pPr>
        <w:ind w:left="720" w:hanging="360"/>
      </w:pPr>
    </w:lvl>
  </w:abstractNum>
  <w:abstractNum w:abstractNumId="1">
    <w:nsid w:val="FFFFFF88"/>
    <w:multiLevelType w:val="singleLevel"/>
    <w:tmpl w:val="405A1058"/>
    <w:lvl w:ilvl="0">
      <w:start w:val="1"/>
      <w:numFmt w:val="decimal"/>
      <w:pStyle w:val="ListNumber"/>
      <w:lvlText w:val="%1."/>
      <w:lvlJc w:val="left"/>
      <w:pPr>
        <w:tabs>
          <w:tab w:val="num" w:pos="360"/>
        </w:tabs>
        <w:ind w:left="360" w:hanging="360"/>
      </w:pPr>
    </w:lvl>
  </w:abstractNum>
  <w:abstractNum w:abstractNumId="2">
    <w:nsid w:val="07E871C4"/>
    <w:multiLevelType w:val="hybridMultilevel"/>
    <w:tmpl w:val="79F8A6EC"/>
    <w:lvl w:ilvl="0" w:tplc="431E481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B9F376B"/>
    <w:multiLevelType w:val="hybridMultilevel"/>
    <w:tmpl w:val="F842B6F6"/>
    <w:lvl w:ilvl="0" w:tplc="8306DBD0">
      <w:start w:val="1"/>
      <w:numFmt w:val="decimal"/>
      <w:lvlText w:val="%1."/>
      <w:lvlJc w:val="left"/>
      <w:pPr>
        <w:tabs>
          <w:tab w:val="num" w:pos="720"/>
        </w:tabs>
        <w:ind w:left="720" w:hanging="360"/>
      </w:pPr>
    </w:lvl>
    <w:lvl w:ilvl="1" w:tplc="9D6CA65C">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0E6062C"/>
    <w:multiLevelType w:val="singleLevel"/>
    <w:tmpl w:val="04090019"/>
    <w:lvl w:ilvl="0">
      <w:start w:val="1"/>
      <w:numFmt w:val="lowerLetter"/>
      <w:lvlText w:val="%1."/>
      <w:lvlJc w:val="left"/>
      <w:pPr>
        <w:ind w:left="720" w:hanging="360"/>
      </w:pPr>
    </w:lvl>
  </w:abstractNum>
  <w:abstractNum w:abstractNumId="5">
    <w:nsid w:val="531174B3"/>
    <w:multiLevelType w:val="hybridMultilevel"/>
    <w:tmpl w:val="72D00F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BD02E2"/>
    <w:multiLevelType w:val="multilevel"/>
    <w:tmpl w:val="DC6CCC9A"/>
    <w:lvl w:ilvl="0">
      <w:start w:val="1"/>
      <w:numFmt w:val="lowerLetter"/>
      <w:lvlText w:val="%1."/>
      <w:lvlJc w:val="right"/>
      <w:pPr>
        <w:tabs>
          <w:tab w:val="num" w:pos="547"/>
        </w:tabs>
        <w:ind w:left="547" w:hanging="187"/>
      </w:pPr>
      <w:rPr>
        <w:rFonts w:ascii="Arial" w:hAnsi="Arial" w:cs="Times New Roman" w:hint="default"/>
        <w:b w:val="0"/>
        <w:i w:val="0"/>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2450581"/>
    <w:multiLevelType w:val="singleLevel"/>
    <w:tmpl w:val="04090019"/>
    <w:lvl w:ilvl="0">
      <w:start w:val="1"/>
      <w:numFmt w:val="lowerLetter"/>
      <w:lvlText w:val="%1."/>
      <w:lvlJc w:val="left"/>
      <w:pPr>
        <w:ind w:left="720" w:hanging="360"/>
      </w:pPr>
    </w:lvl>
  </w:abstractNum>
  <w:abstractNum w:abstractNumId="8">
    <w:nsid w:val="737F2EF6"/>
    <w:multiLevelType w:val="singleLevel"/>
    <w:tmpl w:val="04090019"/>
    <w:lvl w:ilvl="0">
      <w:start w:val="1"/>
      <w:numFmt w:val="lowerLetter"/>
      <w:lvlText w:val="%1."/>
      <w:lvlJc w:val="left"/>
      <w:pPr>
        <w:ind w:left="720" w:hanging="360"/>
      </w:pPr>
    </w:lvl>
  </w:abstractNum>
  <w:abstractNum w:abstractNumId="9">
    <w:nsid w:val="750E79D8"/>
    <w:multiLevelType w:val="hybridMultilevel"/>
    <w:tmpl w:val="660C4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9"/>
  </w:num>
  <w:num w:numId="7">
    <w:abstractNumId w:val="0"/>
  </w:num>
  <w:num w:numId="8">
    <w:abstractNumId w:val="1"/>
  </w:num>
  <w:num w:numId="9">
    <w:abstractNumId w:val="1"/>
  </w:num>
  <w:num w:numId="10">
    <w:abstractNumId w:val="1"/>
  </w:num>
  <w:num w:numId="11">
    <w:abstractNumId w:val="1"/>
    <w:lvlOverride w:ilvl="0">
      <w:startOverride w:val="1"/>
    </w:lvlOverride>
  </w:num>
  <w:num w:numId="12">
    <w:abstractNumId w:val="1"/>
  </w:num>
  <w:num w:numId="13">
    <w:abstractNumId w:val="1"/>
  </w:num>
  <w:num w:numId="14">
    <w:abstractNumId w:val="4"/>
  </w:num>
  <w:num w:numId="15">
    <w:abstractNumId w:val="1"/>
  </w:num>
  <w:num w:numId="16">
    <w:abstractNumId w:val="1"/>
  </w:num>
  <w:num w:numId="17">
    <w:abstractNumId w:val="1"/>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33795"/>
  </w:hdrShapeDefaults>
  <w:footnotePr>
    <w:footnote w:id="-1"/>
    <w:footnote w:id="0"/>
  </w:footnotePr>
  <w:endnotePr>
    <w:endnote w:id="-1"/>
    <w:endnote w:id="0"/>
  </w:endnotePr>
  <w:compat>
    <w:compatSetting w:name="compatibilityMode" w:uri="http://schemas.microsoft.com/office/word" w:val="12"/>
  </w:compat>
  <w:rsids>
    <w:rsidRoot w:val="00446E25"/>
    <w:rsid w:val="00055E9C"/>
    <w:rsid w:val="00080204"/>
    <w:rsid w:val="000D204E"/>
    <w:rsid w:val="000D2A5D"/>
    <w:rsid w:val="000D5B87"/>
    <w:rsid w:val="000E01E7"/>
    <w:rsid w:val="000E708A"/>
    <w:rsid w:val="00104B1A"/>
    <w:rsid w:val="00187D53"/>
    <w:rsid w:val="001A5FC1"/>
    <w:rsid w:val="001E43EA"/>
    <w:rsid w:val="002463D5"/>
    <w:rsid w:val="002A2303"/>
    <w:rsid w:val="002A5E9A"/>
    <w:rsid w:val="002B3EA1"/>
    <w:rsid w:val="002F3468"/>
    <w:rsid w:val="003326A5"/>
    <w:rsid w:val="00332ADB"/>
    <w:rsid w:val="0035490A"/>
    <w:rsid w:val="003556C5"/>
    <w:rsid w:val="00362B1A"/>
    <w:rsid w:val="00386C5E"/>
    <w:rsid w:val="003D4FA2"/>
    <w:rsid w:val="00416568"/>
    <w:rsid w:val="00440C76"/>
    <w:rsid w:val="00444EA0"/>
    <w:rsid w:val="00446E25"/>
    <w:rsid w:val="00476E6E"/>
    <w:rsid w:val="00480FB7"/>
    <w:rsid w:val="00490036"/>
    <w:rsid w:val="004B6236"/>
    <w:rsid w:val="004C3212"/>
    <w:rsid w:val="004D015A"/>
    <w:rsid w:val="004E2FF0"/>
    <w:rsid w:val="00542A91"/>
    <w:rsid w:val="00543FD6"/>
    <w:rsid w:val="00550E28"/>
    <w:rsid w:val="00561CA8"/>
    <w:rsid w:val="00565DEE"/>
    <w:rsid w:val="00567BCD"/>
    <w:rsid w:val="005A1D54"/>
    <w:rsid w:val="005C1D4C"/>
    <w:rsid w:val="005D2149"/>
    <w:rsid w:val="005F73FA"/>
    <w:rsid w:val="0061239E"/>
    <w:rsid w:val="00612DF8"/>
    <w:rsid w:val="00631966"/>
    <w:rsid w:val="00640F43"/>
    <w:rsid w:val="00645C69"/>
    <w:rsid w:val="00670872"/>
    <w:rsid w:val="006A0B6A"/>
    <w:rsid w:val="006A5817"/>
    <w:rsid w:val="006C594F"/>
    <w:rsid w:val="006D5AF2"/>
    <w:rsid w:val="00705A1B"/>
    <w:rsid w:val="00706423"/>
    <w:rsid w:val="00717B47"/>
    <w:rsid w:val="00730F05"/>
    <w:rsid w:val="00736948"/>
    <w:rsid w:val="00760C59"/>
    <w:rsid w:val="00761AA4"/>
    <w:rsid w:val="0078240A"/>
    <w:rsid w:val="007A1122"/>
    <w:rsid w:val="007E629D"/>
    <w:rsid w:val="007F541F"/>
    <w:rsid w:val="0084362B"/>
    <w:rsid w:val="00861EE9"/>
    <w:rsid w:val="00874451"/>
    <w:rsid w:val="0088303B"/>
    <w:rsid w:val="00887382"/>
    <w:rsid w:val="008A5497"/>
    <w:rsid w:val="008C2D36"/>
    <w:rsid w:val="008C71D5"/>
    <w:rsid w:val="008D3367"/>
    <w:rsid w:val="008D6132"/>
    <w:rsid w:val="008E3AD8"/>
    <w:rsid w:val="008E688F"/>
    <w:rsid w:val="00904F71"/>
    <w:rsid w:val="0093343F"/>
    <w:rsid w:val="00936E44"/>
    <w:rsid w:val="00940000"/>
    <w:rsid w:val="00940AA1"/>
    <w:rsid w:val="00971922"/>
    <w:rsid w:val="00980AAE"/>
    <w:rsid w:val="00987AA8"/>
    <w:rsid w:val="00991EB4"/>
    <w:rsid w:val="009C0240"/>
    <w:rsid w:val="009F646D"/>
    <w:rsid w:val="00A03237"/>
    <w:rsid w:val="00A20C77"/>
    <w:rsid w:val="00A46725"/>
    <w:rsid w:val="00A46760"/>
    <w:rsid w:val="00A509BC"/>
    <w:rsid w:val="00A95FE6"/>
    <w:rsid w:val="00AF2CF1"/>
    <w:rsid w:val="00B0402A"/>
    <w:rsid w:val="00B06B6E"/>
    <w:rsid w:val="00B317DA"/>
    <w:rsid w:val="00B827FC"/>
    <w:rsid w:val="00BB7C4C"/>
    <w:rsid w:val="00C14373"/>
    <w:rsid w:val="00C21843"/>
    <w:rsid w:val="00C361EC"/>
    <w:rsid w:val="00C47722"/>
    <w:rsid w:val="00C6597D"/>
    <w:rsid w:val="00C827C5"/>
    <w:rsid w:val="00CA3896"/>
    <w:rsid w:val="00CC54E5"/>
    <w:rsid w:val="00CE37CC"/>
    <w:rsid w:val="00D37273"/>
    <w:rsid w:val="00D4767D"/>
    <w:rsid w:val="00D5580A"/>
    <w:rsid w:val="00D60044"/>
    <w:rsid w:val="00D7678A"/>
    <w:rsid w:val="00DB106F"/>
    <w:rsid w:val="00DC7025"/>
    <w:rsid w:val="00DD5897"/>
    <w:rsid w:val="00DE6703"/>
    <w:rsid w:val="00E0025B"/>
    <w:rsid w:val="00E00CDF"/>
    <w:rsid w:val="00E935A4"/>
    <w:rsid w:val="00E95741"/>
    <w:rsid w:val="00EA4E21"/>
    <w:rsid w:val="00EC0F00"/>
    <w:rsid w:val="00ED4726"/>
    <w:rsid w:val="00EF79B7"/>
    <w:rsid w:val="00F047AA"/>
    <w:rsid w:val="00F157E9"/>
    <w:rsid w:val="00F32B44"/>
    <w:rsid w:val="00F3302C"/>
    <w:rsid w:val="00F33356"/>
    <w:rsid w:val="00F6749F"/>
    <w:rsid w:val="00F818D9"/>
    <w:rsid w:val="00FA6F35"/>
    <w:rsid w:val="00FC4057"/>
    <w:rsid w:val="00FF2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3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25B"/>
    <w:pPr>
      <w:spacing w:after="0"/>
      <w:jc w:val="both"/>
    </w:pPr>
    <w:rPr>
      <w:rFonts w:ascii="Arial" w:hAnsi="Arial"/>
      <w:sz w:val="22"/>
      <w:szCs w:val="24"/>
    </w:rPr>
  </w:style>
  <w:style w:type="paragraph" w:styleId="Heading1">
    <w:name w:val="heading 1"/>
    <w:basedOn w:val="Normal"/>
    <w:next w:val="Normal"/>
    <w:link w:val="Heading1Char"/>
    <w:qFormat/>
    <w:rsid w:val="00730F05"/>
    <w:pPr>
      <w:keepNext/>
      <w:spacing w:before="440"/>
      <w:outlineLvl w:val="0"/>
    </w:pPr>
    <w:rPr>
      <w:rFonts w:cs="Arial"/>
      <w:b/>
      <w:bCs/>
      <w:kern w:val="36"/>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4057"/>
    <w:rPr>
      <w:color w:val="0000FF"/>
      <w:u w:val="single"/>
    </w:rPr>
  </w:style>
  <w:style w:type="paragraph" w:styleId="Title">
    <w:name w:val="Title"/>
    <w:basedOn w:val="Normal"/>
    <w:next w:val="Normal"/>
    <w:link w:val="TitleChar"/>
    <w:uiPriority w:val="10"/>
    <w:qFormat/>
    <w:rsid w:val="00705A1B"/>
    <w:pPr>
      <w:spacing w:before="440"/>
      <w:contextualSpacing/>
      <w:jc w:val="center"/>
    </w:pPr>
    <w:rPr>
      <w:rFonts w:eastAsiaTheme="majorEastAsia" w:cstheme="majorBidi"/>
      <w:b/>
      <w:sz w:val="28"/>
      <w:szCs w:val="52"/>
    </w:rPr>
  </w:style>
  <w:style w:type="paragraph" w:styleId="ListNumber">
    <w:name w:val="List Number"/>
    <w:basedOn w:val="Normal"/>
    <w:uiPriority w:val="99"/>
    <w:unhideWhenUsed/>
    <w:rsid w:val="002463D5"/>
    <w:pPr>
      <w:numPr>
        <w:numId w:val="9"/>
      </w:numPr>
      <w:spacing w:before="120"/>
    </w:pPr>
  </w:style>
  <w:style w:type="character" w:customStyle="1" w:styleId="TitleChar">
    <w:name w:val="Title Char"/>
    <w:basedOn w:val="DefaultParagraphFont"/>
    <w:link w:val="Title"/>
    <w:uiPriority w:val="10"/>
    <w:rsid w:val="00705A1B"/>
    <w:rPr>
      <w:rFonts w:ascii="Arial" w:eastAsiaTheme="majorEastAsia" w:hAnsi="Arial" w:cstheme="majorBidi"/>
      <w:b/>
      <w:sz w:val="28"/>
      <w:szCs w:val="52"/>
    </w:rPr>
  </w:style>
  <w:style w:type="character" w:styleId="Emphasis">
    <w:name w:val="Emphasis"/>
    <w:basedOn w:val="DefaultParagraphFont"/>
    <w:rsid w:val="00FC4057"/>
    <w:rPr>
      <w:i/>
      <w:iCs/>
    </w:rPr>
  </w:style>
  <w:style w:type="paragraph" w:styleId="NormalWeb">
    <w:name w:val="Normal (Web)"/>
    <w:basedOn w:val="Normal"/>
    <w:rsid w:val="008E3AD8"/>
    <w:pPr>
      <w:spacing w:before="100" w:beforeAutospacing="1" w:after="100" w:afterAutospacing="1"/>
    </w:pPr>
  </w:style>
  <w:style w:type="paragraph" w:styleId="BalloonText">
    <w:name w:val="Balloon Text"/>
    <w:basedOn w:val="Normal"/>
    <w:semiHidden/>
    <w:rsid w:val="005C1D4C"/>
    <w:rPr>
      <w:rFonts w:ascii="Tahoma" w:hAnsi="Tahoma" w:cs="Tahoma"/>
      <w:sz w:val="16"/>
      <w:szCs w:val="16"/>
    </w:rPr>
  </w:style>
  <w:style w:type="paragraph" w:styleId="Header">
    <w:name w:val="header"/>
    <w:basedOn w:val="Normal"/>
    <w:rsid w:val="00705A1B"/>
    <w:pPr>
      <w:jc w:val="left"/>
    </w:pPr>
    <w:rPr>
      <w:rFonts w:cs="Arial"/>
      <w:color w:val="000000"/>
      <w:sz w:val="18"/>
      <w:szCs w:val="20"/>
    </w:rPr>
  </w:style>
  <w:style w:type="paragraph" w:styleId="Footer">
    <w:name w:val="footer"/>
    <w:basedOn w:val="Normal"/>
    <w:link w:val="FooterChar"/>
    <w:uiPriority w:val="99"/>
    <w:rsid w:val="00567BCD"/>
    <w:pPr>
      <w:tabs>
        <w:tab w:val="right" w:pos="9360"/>
      </w:tabs>
      <w:jc w:val="left"/>
    </w:pPr>
    <w:rPr>
      <w:sz w:val="18"/>
    </w:rPr>
  </w:style>
  <w:style w:type="character" w:customStyle="1" w:styleId="FooterChar">
    <w:name w:val="Footer Char"/>
    <w:basedOn w:val="DefaultParagraphFont"/>
    <w:link w:val="Footer"/>
    <w:uiPriority w:val="99"/>
    <w:rsid w:val="00567BCD"/>
    <w:rPr>
      <w:rFonts w:ascii="Arial" w:hAnsi="Arial"/>
      <w:sz w:val="18"/>
      <w:szCs w:val="24"/>
    </w:rPr>
  </w:style>
  <w:style w:type="character" w:customStyle="1" w:styleId="Heading1Char">
    <w:name w:val="Heading 1 Char"/>
    <w:basedOn w:val="DefaultParagraphFont"/>
    <w:link w:val="Heading1"/>
    <w:rsid w:val="00730F05"/>
    <w:rPr>
      <w:rFonts w:ascii="Arial" w:hAnsi="Arial" w:cs="Arial"/>
      <w:b/>
      <w:bCs/>
      <w:kern w:val="36"/>
      <w:sz w:val="24"/>
      <w:szCs w:val="22"/>
    </w:rPr>
  </w:style>
  <w:style w:type="paragraph" w:styleId="ListNumber2">
    <w:name w:val="List Number 2"/>
    <w:basedOn w:val="Normal"/>
    <w:uiPriority w:val="99"/>
    <w:unhideWhenUsed/>
    <w:rsid w:val="00D7678A"/>
    <w:pPr>
      <w:contextualSpacing/>
    </w:pPr>
  </w:style>
  <w:style w:type="table" w:styleId="TableGrid">
    <w:name w:val="Table Grid"/>
    <w:basedOn w:val="TableNormal"/>
    <w:uiPriority w:val="59"/>
    <w:rsid w:val="00476E6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0240"/>
    <w:rPr>
      <w:sz w:val="16"/>
      <w:szCs w:val="16"/>
    </w:rPr>
  </w:style>
  <w:style w:type="paragraph" w:styleId="CommentText">
    <w:name w:val="annotation text"/>
    <w:basedOn w:val="Normal"/>
    <w:link w:val="CommentTextChar"/>
    <w:uiPriority w:val="99"/>
    <w:semiHidden/>
    <w:unhideWhenUsed/>
    <w:rsid w:val="009C0240"/>
    <w:rPr>
      <w:sz w:val="20"/>
      <w:szCs w:val="20"/>
    </w:rPr>
  </w:style>
  <w:style w:type="character" w:customStyle="1" w:styleId="CommentTextChar">
    <w:name w:val="Comment Text Char"/>
    <w:basedOn w:val="DefaultParagraphFont"/>
    <w:link w:val="CommentText"/>
    <w:uiPriority w:val="99"/>
    <w:semiHidden/>
    <w:rsid w:val="009C0240"/>
    <w:rPr>
      <w:rFonts w:ascii="Arial" w:hAnsi="Arial"/>
    </w:rPr>
  </w:style>
  <w:style w:type="paragraph" w:styleId="CommentSubject">
    <w:name w:val="annotation subject"/>
    <w:basedOn w:val="CommentText"/>
    <w:next w:val="CommentText"/>
    <w:link w:val="CommentSubjectChar"/>
    <w:uiPriority w:val="99"/>
    <w:semiHidden/>
    <w:unhideWhenUsed/>
    <w:rsid w:val="009C0240"/>
    <w:rPr>
      <w:b/>
      <w:bCs/>
    </w:rPr>
  </w:style>
  <w:style w:type="character" w:customStyle="1" w:styleId="CommentSubjectChar">
    <w:name w:val="Comment Subject Char"/>
    <w:basedOn w:val="CommentTextChar"/>
    <w:link w:val="CommentSubject"/>
    <w:uiPriority w:val="99"/>
    <w:semiHidden/>
    <w:rsid w:val="009C0240"/>
    <w:rPr>
      <w:rFonts w:ascii="Arial" w:hAnsi="Arial"/>
      <w:b/>
      <w:bCs/>
    </w:rPr>
  </w:style>
  <w:style w:type="paragraph" w:styleId="Revision">
    <w:name w:val="Revision"/>
    <w:hidden/>
    <w:uiPriority w:val="99"/>
    <w:semiHidden/>
    <w:rsid w:val="009C0240"/>
    <w:pPr>
      <w:spacing w:after="0"/>
      <w:jc w:val="left"/>
    </w:pPr>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5202">
      <w:bodyDiv w:val="1"/>
      <w:marLeft w:val="0"/>
      <w:marRight w:val="0"/>
      <w:marTop w:val="0"/>
      <w:marBottom w:val="0"/>
      <w:divBdr>
        <w:top w:val="none" w:sz="0" w:space="0" w:color="auto"/>
        <w:left w:val="none" w:sz="0" w:space="0" w:color="auto"/>
        <w:bottom w:val="none" w:sz="0" w:space="0" w:color="auto"/>
        <w:right w:val="none" w:sz="0" w:space="0" w:color="auto"/>
      </w:divBdr>
      <w:divsChild>
        <w:div w:id="1573157366">
          <w:marLeft w:val="0"/>
          <w:marRight w:val="0"/>
          <w:marTop w:val="0"/>
          <w:marBottom w:val="0"/>
          <w:divBdr>
            <w:top w:val="none" w:sz="0" w:space="0" w:color="auto"/>
            <w:left w:val="none" w:sz="0" w:space="0" w:color="auto"/>
            <w:bottom w:val="none" w:sz="0" w:space="0" w:color="auto"/>
            <w:right w:val="none" w:sz="0" w:space="0" w:color="auto"/>
          </w:divBdr>
        </w:div>
      </w:divsChild>
    </w:div>
    <w:div w:id="831524807">
      <w:bodyDiv w:val="1"/>
      <w:marLeft w:val="0"/>
      <w:marRight w:val="0"/>
      <w:marTop w:val="0"/>
      <w:marBottom w:val="0"/>
      <w:divBdr>
        <w:top w:val="none" w:sz="0" w:space="0" w:color="auto"/>
        <w:left w:val="none" w:sz="0" w:space="0" w:color="auto"/>
        <w:bottom w:val="none" w:sz="0" w:space="0" w:color="auto"/>
        <w:right w:val="none" w:sz="0" w:space="0" w:color="auto"/>
      </w:divBdr>
      <w:divsChild>
        <w:div w:id="224075706">
          <w:marLeft w:val="0"/>
          <w:marRight w:val="0"/>
          <w:marTop w:val="0"/>
          <w:marBottom w:val="0"/>
          <w:divBdr>
            <w:top w:val="none" w:sz="0" w:space="0" w:color="auto"/>
            <w:left w:val="none" w:sz="0" w:space="0" w:color="auto"/>
            <w:bottom w:val="none" w:sz="0" w:space="0" w:color="auto"/>
            <w:right w:val="none" w:sz="0" w:space="0" w:color="auto"/>
          </w:divBdr>
          <w:divsChild>
            <w:div w:id="125437229">
              <w:marLeft w:val="0"/>
              <w:marRight w:val="0"/>
              <w:marTop w:val="0"/>
              <w:marBottom w:val="0"/>
              <w:divBdr>
                <w:top w:val="none" w:sz="0" w:space="0" w:color="auto"/>
                <w:left w:val="none" w:sz="0" w:space="0" w:color="auto"/>
                <w:bottom w:val="none" w:sz="0" w:space="0" w:color="auto"/>
                <w:right w:val="none" w:sz="0" w:space="0" w:color="auto"/>
              </w:divBdr>
              <w:divsChild>
                <w:div w:id="2112385145">
                  <w:marLeft w:val="2928"/>
                  <w:marRight w:val="0"/>
                  <w:marTop w:val="720"/>
                  <w:marBottom w:val="0"/>
                  <w:divBdr>
                    <w:top w:val="none" w:sz="0" w:space="0" w:color="auto"/>
                    <w:left w:val="none" w:sz="0" w:space="0" w:color="auto"/>
                    <w:bottom w:val="none" w:sz="0" w:space="0" w:color="auto"/>
                    <w:right w:val="none" w:sz="0" w:space="0" w:color="auto"/>
                  </w:divBdr>
                  <w:divsChild>
                    <w:div w:id="24465809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82598057">
      <w:bodyDiv w:val="1"/>
      <w:marLeft w:val="0"/>
      <w:marRight w:val="0"/>
      <w:marTop w:val="0"/>
      <w:marBottom w:val="0"/>
      <w:divBdr>
        <w:top w:val="none" w:sz="0" w:space="0" w:color="auto"/>
        <w:left w:val="none" w:sz="0" w:space="0" w:color="auto"/>
        <w:bottom w:val="none" w:sz="0" w:space="0" w:color="auto"/>
        <w:right w:val="none" w:sz="0" w:space="0" w:color="auto"/>
      </w:divBdr>
      <w:divsChild>
        <w:div w:id="805464817">
          <w:marLeft w:val="0"/>
          <w:marRight w:val="0"/>
          <w:marTop w:val="0"/>
          <w:marBottom w:val="0"/>
          <w:divBdr>
            <w:top w:val="none" w:sz="0" w:space="0" w:color="auto"/>
            <w:left w:val="none" w:sz="0" w:space="0" w:color="auto"/>
            <w:bottom w:val="none" w:sz="0" w:space="0" w:color="auto"/>
            <w:right w:val="none" w:sz="0" w:space="0" w:color="auto"/>
          </w:divBdr>
        </w:div>
      </w:divsChild>
    </w:div>
    <w:div w:id="1409231697">
      <w:bodyDiv w:val="1"/>
      <w:marLeft w:val="0"/>
      <w:marRight w:val="0"/>
      <w:marTop w:val="0"/>
      <w:marBottom w:val="0"/>
      <w:divBdr>
        <w:top w:val="none" w:sz="0" w:space="0" w:color="auto"/>
        <w:left w:val="none" w:sz="0" w:space="0" w:color="auto"/>
        <w:bottom w:val="none" w:sz="0" w:space="0" w:color="auto"/>
        <w:right w:val="none" w:sz="0" w:space="0" w:color="auto"/>
      </w:divBdr>
    </w:div>
    <w:div w:id="1705403603">
      <w:bodyDiv w:val="1"/>
      <w:marLeft w:val="0"/>
      <w:marRight w:val="0"/>
      <w:marTop w:val="0"/>
      <w:marBottom w:val="0"/>
      <w:divBdr>
        <w:top w:val="none" w:sz="0" w:space="0" w:color="auto"/>
        <w:left w:val="none" w:sz="0" w:space="0" w:color="auto"/>
        <w:bottom w:val="none" w:sz="0" w:space="0" w:color="auto"/>
        <w:right w:val="none" w:sz="0" w:space="0" w:color="auto"/>
      </w:divBdr>
      <w:divsChild>
        <w:div w:id="810829878">
          <w:marLeft w:val="0"/>
          <w:marRight w:val="0"/>
          <w:marTop w:val="0"/>
          <w:marBottom w:val="0"/>
          <w:divBdr>
            <w:top w:val="none" w:sz="0" w:space="0" w:color="auto"/>
            <w:left w:val="none" w:sz="0" w:space="0" w:color="auto"/>
            <w:bottom w:val="none" w:sz="0" w:space="0" w:color="auto"/>
            <w:right w:val="none" w:sz="0" w:space="0" w:color="auto"/>
          </w:divBdr>
          <w:divsChild>
            <w:div w:id="2128766891">
              <w:marLeft w:val="0"/>
              <w:marRight w:val="0"/>
              <w:marTop w:val="0"/>
              <w:marBottom w:val="0"/>
              <w:divBdr>
                <w:top w:val="none" w:sz="0" w:space="0" w:color="auto"/>
                <w:left w:val="none" w:sz="0" w:space="0" w:color="auto"/>
                <w:bottom w:val="none" w:sz="0" w:space="0" w:color="auto"/>
                <w:right w:val="none" w:sz="0" w:space="0" w:color="auto"/>
              </w:divBdr>
              <w:divsChild>
                <w:div w:id="1025520133">
                  <w:marLeft w:val="2928"/>
                  <w:marRight w:val="0"/>
                  <w:marTop w:val="720"/>
                  <w:marBottom w:val="0"/>
                  <w:divBdr>
                    <w:top w:val="none" w:sz="0" w:space="0" w:color="auto"/>
                    <w:left w:val="none" w:sz="0" w:space="0" w:color="auto"/>
                    <w:bottom w:val="none" w:sz="0" w:space="0" w:color="auto"/>
                    <w:right w:val="none" w:sz="0" w:space="0" w:color="auto"/>
                  </w:divBdr>
                  <w:divsChild>
                    <w:div w:id="205750733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baileys\sportsfest20112012$\SG%202011&#8211;12\Event%20Mechanics\SG2011-12%20Mechan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8E4E-8E47-421D-9606-A5412AF0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SG2011-12 Mechanics</Template>
  <TotalTime>130</TotalTime>
  <Pages>4</Pages>
  <Words>1204</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Event Mechanics</vt:lpstr>
    </vt:vector>
  </TitlesOfParts>
  <Company>STI</Company>
  <LinksUpToDate>false</LinksUpToDate>
  <CharactersWithSpaces>7330</CharactersWithSpaces>
  <SharedDoc>false</SharedDoc>
  <HLinks>
    <vt:vector size="6" baseType="variant">
      <vt:variant>
        <vt:i4>1900600</vt:i4>
      </vt:variant>
      <vt:variant>
        <vt:i4>0</vt:i4>
      </vt:variant>
      <vt:variant>
        <vt:i4>0</vt:i4>
      </vt:variant>
      <vt:variant>
        <vt:i4>5</vt:i4>
      </vt:variant>
      <vt:variant>
        <vt:lpwstr>mailto:hjoson@stihq.net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Mechanics</dc:title>
  <dc:subject>Synergy Games 2011-12</dc:subject>
  <dc:creator>Harry Alfonso L. Joson</dc:creator>
  <cp:lastModifiedBy>Elbert L. de Guzman</cp:lastModifiedBy>
  <cp:revision>10</cp:revision>
  <cp:lastPrinted>2008-08-15T04:07:00Z</cp:lastPrinted>
  <dcterms:created xsi:type="dcterms:W3CDTF">2011-05-10T02:54:00Z</dcterms:created>
  <dcterms:modified xsi:type="dcterms:W3CDTF">2011-06-06T11:44:00Z</dcterms:modified>
</cp:coreProperties>
</file>